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32DA" w14:textId="77777777" w:rsidR="00B501BF" w:rsidRDefault="00B501BF" w:rsidP="00B501BF">
      <w:pPr>
        <w:spacing w:line="10" w:lineRule="atLeast"/>
        <w:jc w:val="center"/>
        <w:rPr>
          <w:rFonts w:ascii="Arial" w:hAnsi="Arial" w:cs="Arial"/>
          <w:b/>
          <w:sz w:val="44"/>
          <w:szCs w:val="44"/>
        </w:rPr>
      </w:pPr>
      <w:r>
        <w:rPr>
          <w:rFonts w:ascii="Arial" w:hAnsi="Arial" w:cs="Arial"/>
          <w:b/>
          <w:sz w:val="44"/>
          <w:szCs w:val="44"/>
        </w:rPr>
        <w:t>FACULTY OF SCIENCE, ENGINEERING AND COMPUTING</w:t>
      </w:r>
    </w:p>
    <w:p w14:paraId="738FA8BD" w14:textId="77777777" w:rsidR="00B501BF" w:rsidRDefault="00B501BF" w:rsidP="00B501BF">
      <w:pPr>
        <w:spacing w:line="10" w:lineRule="atLeast"/>
        <w:jc w:val="center"/>
        <w:rPr>
          <w:rFonts w:ascii="Arial" w:hAnsi="Arial" w:cs="Arial"/>
          <w:b/>
          <w:sz w:val="44"/>
          <w:szCs w:val="44"/>
        </w:rPr>
      </w:pPr>
    </w:p>
    <w:p w14:paraId="694948CD" w14:textId="77777777" w:rsidR="00B501BF" w:rsidRDefault="00B501BF" w:rsidP="00B501BF">
      <w:pPr>
        <w:spacing w:line="10" w:lineRule="atLeast"/>
        <w:jc w:val="center"/>
        <w:rPr>
          <w:rFonts w:ascii="Arial" w:hAnsi="Arial" w:cs="Arial"/>
          <w:b/>
          <w:sz w:val="40"/>
          <w:szCs w:val="40"/>
        </w:rPr>
      </w:pPr>
      <w:r>
        <w:rPr>
          <w:rFonts w:ascii="Arial" w:hAnsi="Arial" w:cs="Arial"/>
          <w:b/>
          <w:sz w:val="40"/>
          <w:szCs w:val="40"/>
        </w:rPr>
        <w:t xml:space="preserve">School of </w:t>
      </w:r>
      <w:r>
        <w:rPr>
          <w:rFonts w:ascii="Arial" w:hAnsi="Arial" w:cs="Arial"/>
          <w:b/>
          <w:i/>
          <w:sz w:val="40"/>
          <w:szCs w:val="40"/>
        </w:rPr>
        <w:t>Computer Science &amp; Mathematics</w:t>
      </w:r>
    </w:p>
    <w:p w14:paraId="3B7AE146" w14:textId="77777777" w:rsidR="00B501BF" w:rsidRDefault="00B501BF" w:rsidP="00B501BF">
      <w:pPr>
        <w:jc w:val="center"/>
        <w:rPr>
          <w:rFonts w:ascii="Arial" w:hAnsi="Arial" w:cs="Arial"/>
          <w:b/>
          <w:sz w:val="40"/>
        </w:rPr>
      </w:pPr>
    </w:p>
    <w:p w14:paraId="74211D7B" w14:textId="77777777" w:rsidR="00B501BF" w:rsidRDefault="00B501BF" w:rsidP="00B501BF">
      <w:pPr>
        <w:rPr>
          <w:rFonts w:ascii="Arial" w:hAnsi="Arial" w:cs="Arial"/>
          <w:b/>
          <w:sz w:val="40"/>
        </w:rPr>
      </w:pPr>
    </w:p>
    <w:p w14:paraId="3574FCD5" w14:textId="77777777" w:rsidR="00B501BF" w:rsidRDefault="00B501BF" w:rsidP="00B501BF">
      <w:pPr>
        <w:jc w:val="center"/>
        <w:rPr>
          <w:rFonts w:ascii="Arial" w:hAnsi="Arial" w:cs="Arial"/>
          <w:b/>
          <w:sz w:val="40"/>
          <w:szCs w:val="40"/>
        </w:rPr>
      </w:pPr>
      <w:r>
        <w:rPr>
          <w:rFonts w:ascii="Arial" w:hAnsi="Arial" w:cs="Arial"/>
          <w:b/>
          <w:sz w:val="40"/>
          <w:szCs w:val="40"/>
        </w:rPr>
        <w:t xml:space="preserve">BSc DEGREE </w:t>
      </w:r>
    </w:p>
    <w:p w14:paraId="641448AD" w14:textId="77777777" w:rsidR="00B501BF" w:rsidRDefault="00B501BF" w:rsidP="00B501BF">
      <w:pPr>
        <w:jc w:val="center"/>
        <w:rPr>
          <w:rFonts w:ascii="Arial" w:hAnsi="Arial" w:cs="Arial"/>
          <w:b/>
          <w:sz w:val="40"/>
          <w:szCs w:val="40"/>
        </w:rPr>
      </w:pPr>
      <w:r>
        <w:rPr>
          <w:rFonts w:ascii="Arial" w:hAnsi="Arial" w:cs="Arial"/>
          <w:b/>
          <w:sz w:val="40"/>
          <w:szCs w:val="40"/>
        </w:rPr>
        <w:t xml:space="preserve">IN </w:t>
      </w:r>
    </w:p>
    <w:p w14:paraId="7934F1C1" w14:textId="77777777" w:rsidR="00B501BF" w:rsidRPr="008659F9" w:rsidRDefault="008659F9" w:rsidP="00B501BF">
      <w:pPr>
        <w:pStyle w:val="Footer"/>
        <w:jc w:val="center"/>
        <w:rPr>
          <w:rFonts w:ascii="Arial" w:hAnsi="Arial" w:cs="Arial"/>
          <w:lang w:val="en-GB"/>
        </w:rPr>
      </w:pPr>
      <w:r>
        <w:rPr>
          <w:rFonts w:ascii="Arial" w:hAnsi="Arial" w:cs="Arial"/>
          <w:b/>
          <w:i/>
          <w:sz w:val="22"/>
          <w:szCs w:val="22"/>
          <w:lang w:val="en-GB"/>
        </w:rPr>
        <w:t xml:space="preserve">Computer Science </w:t>
      </w:r>
    </w:p>
    <w:p w14:paraId="7F2B824E" w14:textId="77777777" w:rsidR="00B501BF" w:rsidRDefault="00B501BF" w:rsidP="00B501BF">
      <w:pPr>
        <w:pStyle w:val="Footer"/>
        <w:rPr>
          <w:rFonts w:ascii="Arial" w:hAnsi="Arial" w:cs="Arial"/>
        </w:rPr>
      </w:pPr>
    </w:p>
    <w:p w14:paraId="4332DAA7" w14:textId="77777777" w:rsidR="00B501BF" w:rsidRDefault="00B501BF" w:rsidP="00B501BF">
      <w:pPr>
        <w:pStyle w:val="Footer"/>
        <w:jc w:val="center"/>
        <w:rPr>
          <w:rFonts w:ascii="Arial" w:hAnsi="Arial" w:cs="Arial"/>
          <w:lang w:val="en-GB"/>
        </w:rPr>
      </w:pPr>
    </w:p>
    <w:p w14:paraId="10FB1D4D" w14:textId="77777777" w:rsidR="00B501BF" w:rsidRDefault="00B501BF" w:rsidP="00B501BF">
      <w:pPr>
        <w:pStyle w:val="Footer"/>
        <w:jc w:val="center"/>
        <w:rPr>
          <w:rFonts w:ascii="Arial" w:hAnsi="Arial" w:cs="Arial"/>
          <w:b/>
          <w:sz w:val="48"/>
          <w:szCs w:val="48"/>
          <w:lang w:val="en-GB"/>
        </w:rPr>
      </w:pPr>
      <w:r>
        <w:rPr>
          <w:rFonts w:ascii="Arial" w:hAnsi="Arial" w:cs="Arial"/>
          <w:b/>
          <w:sz w:val="48"/>
          <w:szCs w:val="48"/>
          <w:lang w:val="en-GB"/>
        </w:rPr>
        <w:t>PROJECT PROPOSAL</w:t>
      </w:r>
    </w:p>
    <w:p w14:paraId="0C9FC447" w14:textId="77777777" w:rsidR="00B501BF" w:rsidRDefault="00B501BF" w:rsidP="00B501BF">
      <w:pPr>
        <w:pStyle w:val="Footer"/>
        <w:jc w:val="center"/>
        <w:rPr>
          <w:rFonts w:ascii="Arial" w:hAnsi="Arial" w:cs="Arial"/>
          <w:lang w:val="en-GB"/>
        </w:rPr>
      </w:pPr>
    </w:p>
    <w:p w14:paraId="68399F33" w14:textId="77777777" w:rsidR="00B501BF" w:rsidRDefault="00B501BF" w:rsidP="00B501BF">
      <w:pPr>
        <w:pStyle w:val="Footer"/>
        <w:jc w:val="center"/>
        <w:rPr>
          <w:rFonts w:ascii="Arial" w:hAnsi="Arial" w:cs="Arial"/>
          <w:lang w:val="en-GB"/>
        </w:rPr>
      </w:pPr>
    </w:p>
    <w:p w14:paraId="059D4557" w14:textId="77777777" w:rsidR="00B501BF" w:rsidRDefault="00B501BF" w:rsidP="00B501BF">
      <w:pPr>
        <w:pStyle w:val="Footer"/>
        <w:jc w:val="center"/>
        <w:rPr>
          <w:rFonts w:ascii="Arial" w:hAnsi="Arial" w:cs="Arial"/>
        </w:rPr>
      </w:pPr>
    </w:p>
    <w:p w14:paraId="7D79DDF6" w14:textId="77777777" w:rsidR="00B501BF" w:rsidRPr="008659F9" w:rsidRDefault="009E6E36" w:rsidP="00B501BF">
      <w:pPr>
        <w:pStyle w:val="Footer"/>
        <w:jc w:val="center"/>
        <w:rPr>
          <w:rFonts w:ascii="Arial" w:hAnsi="Arial" w:cs="Arial"/>
          <w:sz w:val="32"/>
        </w:rPr>
      </w:pPr>
      <w:r w:rsidRPr="00FF2EA0">
        <w:rPr>
          <w:rFonts w:ascii="Arial" w:hAnsi="Arial" w:cs="Arial"/>
          <w:sz w:val="32"/>
          <w:lang w:val="en-GB"/>
        </w:rPr>
        <w:t xml:space="preserve">Name: </w:t>
      </w:r>
      <w:r w:rsidR="008659F9" w:rsidRPr="00FF2EA0">
        <w:rPr>
          <w:rFonts w:ascii="Arial" w:hAnsi="Arial" w:cs="Arial"/>
          <w:sz w:val="32"/>
          <w:lang w:val="en-GB"/>
        </w:rPr>
        <w:t>Tomasz Przybylski</w:t>
      </w:r>
      <w:r w:rsidR="00B501BF" w:rsidRPr="008659F9">
        <w:rPr>
          <w:rFonts w:ascii="Arial" w:hAnsi="Arial" w:cs="Arial"/>
          <w:sz w:val="32"/>
        </w:rPr>
        <w:t xml:space="preserve"> </w:t>
      </w:r>
    </w:p>
    <w:p w14:paraId="474531E2" w14:textId="77777777" w:rsidR="00B501BF" w:rsidRPr="008659F9" w:rsidRDefault="00B501BF" w:rsidP="00B501BF">
      <w:pPr>
        <w:pStyle w:val="Footer"/>
        <w:jc w:val="center"/>
        <w:rPr>
          <w:rFonts w:ascii="Arial" w:hAnsi="Arial" w:cs="Arial"/>
          <w:sz w:val="32"/>
        </w:rPr>
      </w:pPr>
    </w:p>
    <w:p w14:paraId="44978D55" w14:textId="77777777" w:rsidR="00B501BF" w:rsidRPr="008659F9" w:rsidRDefault="008659F9" w:rsidP="00B501BF">
      <w:pPr>
        <w:pStyle w:val="Footer"/>
        <w:jc w:val="center"/>
        <w:rPr>
          <w:rFonts w:ascii="Arial" w:hAnsi="Arial" w:cs="Arial"/>
          <w:sz w:val="32"/>
          <w:lang w:val="en-GB"/>
        </w:rPr>
      </w:pPr>
      <w:r w:rsidRPr="008659F9">
        <w:rPr>
          <w:rFonts w:ascii="Arial" w:hAnsi="Arial" w:cs="Arial"/>
          <w:sz w:val="32"/>
          <w:lang w:val="en-GB"/>
        </w:rPr>
        <w:t>ID: K1602155</w:t>
      </w:r>
    </w:p>
    <w:p w14:paraId="0515D4BE" w14:textId="77777777" w:rsidR="00B501BF" w:rsidRPr="008659F9" w:rsidRDefault="00B501BF" w:rsidP="00B501BF">
      <w:pPr>
        <w:pStyle w:val="Footer"/>
        <w:jc w:val="center"/>
        <w:rPr>
          <w:rFonts w:ascii="Arial" w:hAnsi="Arial" w:cs="Arial"/>
          <w:sz w:val="32"/>
        </w:rPr>
      </w:pPr>
    </w:p>
    <w:p w14:paraId="318F2EDA" w14:textId="51447DB4" w:rsidR="00B501BF" w:rsidRPr="008659F9" w:rsidRDefault="00491417" w:rsidP="00B501BF">
      <w:pPr>
        <w:pStyle w:val="Footer"/>
        <w:jc w:val="center"/>
        <w:rPr>
          <w:rFonts w:ascii="Arial" w:hAnsi="Arial" w:cs="Arial"/>
          <w:sz w:val="32"/>
          <w:lang w:val="en-GB"/>
        </w:rPr>
      </w:pPr>
      <w:r>
        <w:rPr>
          <w:rFonts w:ascii="Arial" w:hAnsi="Arial" w:cs="Arial"/>
          <w:sz w:val="32"/>
          <w:lang w:val="en-GB"/>
        </w:rPr>
        <w:t xml:space="preserve">Title: </w:t>
      </w:r>
      <w:r w:rsidR="008659F9" w:rsidRPr="008659F9">
        <w:rPr>
          <w:rFonts w:ascii="Arial" w:hAnsi="Arial" w:cs="Arial"/>
          <w:sz w:val="32"/>
          <w:lang w:val="en-GB"/>
        </w:rPr>
        <w:t>A News Outlet, Jo</w:t>
      </w:r>
      <w:r w:rsidR="005025E9">
        <w:rPr>
          <w:rFonts w:ascii="Arial" w:hAnsi="Arial" w:cs="Arial"/>
          <w:sz w:val="32"/>
          <w:lang w:val="en-GB"/>
        </w:rPr>
        <w:t>urnal and Magazine Search Tool</w:t>
      </w:r>
      <w:r w:rsidR="008659F9" w:rsidRPr="008659F9">
        <w:rPr>
          <w:rFonts w:ascii="Arial" w:hAnsi="Arial" w:cs="Arial"/>
          <w:sz w:val="32"/>
          <w:lang w:val="en-GB"/>
        </w:rPr>
        <w:t xml:space="preserve"> for Investigative Journalists</w:t>
      </w:r>
    </w:p>
    <w:p w14:paraId="5D053304" w14:textId="77777777" w:rsidR="00B501BF" w:rsidRPr="008659F9" w:rsidRDefault="00B501BF" w:rsidP="00B501BF">
      <w:pPr>
        <w:pStyle w:val="Footer"/>
        <w:jc w:val="center"/>
        <w:rPr>
          <w:rFonts w:ascii="Arial" w:hAnsi="Arial" w:cs="Arial"/>
          <w:sz w:val="32"/>
          <w:lang w:val="en-GB"/>
        </w:rPr>
      </w:pPr>
    </w:p>
    <w:p w14:paraId="2B8307C8" w14:textId="77777777" w:rsidR="00B501BF" w:rsidRPr="008659F9" w:rsidRDefault="00B501BF" w:rsidP="00B501BF">
      <w:pPr>
        <w:pStyle w:val="Footer"/>
        <w:jc w:val="center"/>
        <w:rPr>
          <w:rFonts w:ascii="Arial" w:hAnsi="Arial" w:cs="Arial"/>
          <w:sz w:val="32"/>
        </w:rPr>
      </w:pPr>
      <w:r w:rsidRPr="008659F9">
        <w:rPr>
          <w:rFonts w:ascii="Arial" w:hAnsi="Arial" w:cs="Arial"/>
          <w:sz w:val="32"/>
        </w:rPr>
        <w:t>Project T</w:t>
      </w:r>
      <w:r w:rsidRPr="008659F9">
        <w:rPr>
          <w:rFonts w:ascii="Arial" w:hAnsi="Arial" w:cs="Arial"/>
          <w:sz w:val="32"/>
          <w:lang w:val="en-GB"/>
        </w:rPr>
        <w:t>yp</w:t>
      </w:r>
      <w:r w:rsidRPr="008659F9">
        <w:rPr>
          <w:rFonts w:ascii="Arial" w:hAnsi="Arial" w:cs="Arial"/>
          <w:sz w:val="32"/>
        </w:rPr>
        <w:t>e:</w:t>
      </w:r>
      <w:r w:rsidRPr="008659F9">
        <w:rPr>
          <w:rFonts w:ascii="Arial" w:hAnsi="Arial" w:cs="Arial"/>
          <w:sz w:val="32"/>
          <w:lang w:val="en-GB"/>
        </w:rPr>
        <w:t xml:space="preserve"> Build</w:t>
      </w:r>
    </w:p>
    <w:p w14:paraId="5CCE49A3" w14:textId="77777777" w:rsidR="00B501BF" w:rsidRPr="008659F9" w:rsidRDefault="008659F9" w:rsidP="00B501BF">
      <w:pPr>
        <w:pStyle w:val="Footer"/>
        <w:jc w:val="center"/>
        <w:rPr>
          <w:rFonts w:ascii="Arial" w:hAnsi="Arial" w:cs="Arial"/>
          <w:sz w:val="32"/>
          <w:lang w:val="en-GB"/>
        </w:rPr>
      </w:pPr>
      <w:r w:rsidRPr="008659F9">
        <w:rPr>
          <w:rFonts w:ascii="Arial" w:hAnsi="Arial" w:cs="Arial"/>
          <w:sz w:val="32"/>
          <w:lang w:val="en-GB"/>
        </w:rPr>
        <w:t>Date: 11/10/2019</w:t>
      </w:r>
    </w:p>
    <w:p w14:paraId="70EBE514" w14:textId="77777777" w:rsidR="00B501BF" w:rsidRPr="008659F9" w:rsidRDefault="00B501BF" w:rsidP="00B501BF">
      <w:pPr>
        <w:pStyle w:val="Footer"/>
        <w:jc w:val="center"/>
        <w:rPr>
          <w:rFonts w:ascii="Arial" w:hAnsi="Arial" w:cs="Arial"/>
          <w:sz w:val="32"/>
        </w:rPr>
      </w:pPr>
    </w:p>
    <w:p w14:paraId="24C01B91" w14:textId="77777777" w:rsidR="00B501BF" w:rsidRPr="008659F9" w:rsidRDefault="00B501BF" w:rsidP="00B501BF">
      <w:pPr>
        <w:pStyle w:val="Footer"/>
        <w:jc w:val="center"/>
        <w:rPr>
          <w:rFonts w:ascii="Arial" w:hAnsi="Arial" w:cs="Arial"/>
          <w:sz w:val="32"/>
          <w:lang w:val="en-GB"/>
        </w:rPr>
      </w:pPr>
      <w:r w:rsidRPr="008659F9">
        <w:rPr>
          <w:rFonts w:ascii="Arial" w:hAnsi="Arial" w:cs="Arial"/>
          <w:sz w:val="32"/>
        </w:rPr>
        <w:t xml:space="preserve">Supervisor: </w:t>
      </w:r>
      <w:r w:rsidR="008659F9" w:rsidRPr="008659F9">
        <w:rPr>
          <w:rFonts w:ascii="Arial" w:hAnsi="Arial" w:cs="Arial"/>
          <w:sz w:val="32"/>
          <w:lang w:val="en-GB"/>
        </w:rPr>
        <w:t>James Orwell</w:t>
      </w:r>
    </w:p>
    <w:p w14:paraId="78EE4158" w14:textId="77777777" w:rsidR="00B501BF" w:rsidRPr="008659F9" w:rsidRDefault="00B501BF" w:rsidP="00B501BF">
      <w:pPr>
        <w:pStyle w:val="Footer"/>
        <w:jc w:val="center"/>
        <w:rPr>
          <w:rFonts w:ascii="Arial" w:hAnsi="Arial" w:cs="Arial"/>
        </w:rPr>
      </w:pPr>
    </w:p>
    <w:p w14:paraId="674DCB98" w14:textId="77777777" w:rsidR="00B501BF" w:rsidRPr="008659F9" w:rsidRDefault="00B501BF" w:rsidP="00B501BF">
      <w:pPr>
        <w:pStyle w:val="Footer"/>
        <w:jc w:val="center"/>
        <w:rPr>
          <w:rFonts w:ascii="Arial" w:hAnsi="Arial" w:cs="Arial"/>
        </w:rPr>
      </w:pPr>
    </w:p>
    <w:p w14:paraId="2E888586" w14:textId="77777777" w:rsidR="00B501BF" w:rsidRDefault="00B501BF" w:rsidP="00B501BF">
      <w:pPr>
        <w:pStyle w:val="Footer"/>
        <w:jc w:val="center"/>
      </w:pPr>
      <w:r w:rsidRPr="008659F9">
        <w:rPr>
          <w:noProof/>
          <w:lang w:val="en-GB" w:eastAsia="en-GB"/>
        </w:rPr>
        <w:drawing>
          <wp:inline distT="0" distB="0" distL="0" distR="0" wp14:anchorId="7EA9BD77" wp14:editId="50D67C69">
            <wp:extent cx="3286125" cy="257175"/>
            <wp:effectExtent l="0" t="0" r="9525" b="9525"/>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257175"/>
                    </a:xfrm>
                    <a:prstGeom prst="rect">
                      <a:avLst/>
                    </a:prstGeom>
                    <a:noFill/>
                    <a:ln>
                      <a:noFill/>
                    </a:ln>
                  </pic:spPr>
                </pic:pic>
              </a:graphicData>
            </a:graphic>
          </wp:inline>
        </w:drawing>
      </w:r>
    </w:p>
    <w:p w14:paraId="46773075" w14:textId="77777777" w:rsidR="00B501BF" w:rsidRDefault="00B501BF" w:rsidP="00B501BF">
      <w:pPr>
        <w:pStyle w:val="Footer"/>
        <w:jc w:val="center"/>
      </w:pPr>
    </w:p>
    <w:p w14:paraId="658ADCFB" w14:textId="77777777" w:rsidR="00B501BF" w:rsidRDefault="00B501BF" w:rsidP="00B501BF">
      <w:pPr>
        <w:pStyle w:val="Footer"/>
        <w:jc w:val="center"/>
        <w:rPr>
          <w:lang w:val="en-GB"/>
        </w:rPr>
      </w:pPr>
    </w:p>
    <w:p w14:paraId="1B4C7947" w14:textId="77777777" w:rsidR="00B501BF" w:rsidDel="00D937D6" w:rsidRDefault="00B501BF" w:rsidP="00B501BF">
      <w:pPr>
        <w:pStyle w:val="Footer"/>
        <w:jc w:val="center"/>
        <w:rPr>
          <w:del w:id="0" w:author="Tomasz Przybylski" w:date="2019-10-17T23:21:00Z"/>
          <w:lang w:val="en-GB"/>
        </w:rPr>
      </w:pPr>
    </w:p>
    <w:p w14:paraId="5FD56871" w14:textId="77777777" w:rsidR="00B501BF" w:rsidRDefault="00B501BF" w:rsidP="00B501BF">
      <w:pPr>
        <w:pStyle w:val="Footer"/>
        <w:jc w:val="center"/>
        <w:rPr>
          <w:lang w:val="en-GB"/>
        </w:rPr>
      </w:pPr>
    </w:p>
    <w:p w14:paraId="1914941D" w14:textId="77777777" w:rsidR="00B501BF" w:rsidRDefault="00B501BF" w:rsidP="00B501BF">
      <w:pPr>
        <w:pStyle w:val="Footer"/>
        <w:ind w:left="-567" w:right="-613"/>
        <w:rPr>
          <w:rFonts w:ascii="Arial" w:hAnsi="Arial" w:cs="Arial"/>
          <w:szCs w:val="24"/>
          <w:lang w:val="en-GB"/>
        </w:rPr>
      </w:pPr>
      <w:r>
        <w:rPr>
          <w:rFonts w:ascii="Arial" w:hAnsi="Arial" w:cs="Arial"/>
          <w:szCs w:val="24"/>
          <w:lang w:val="en-GB"/>
        </w:rPr>
        <w:t xml:space="preserve">Did you discuss and agree the viability of your project idea with your supervisor? </w:t>
      </w:r>
      <w:r>
        <w:rPr>
          <w:rFonts w:ascii="Arial" w:hAnsi="Arial" w:cs="Arial"/>
          <w:szCs w:val="24"/>
          <w:lang w:val="en-GB"/>
        </w:rPr>
        <w:tab/>
      </w:r>
      <w:r>
        <w:rPr>
          <w:rFonts w:ascii="Arial" w:hAnsi="Arial" w:cs="Arial"/>
          <w:szCs w:val="24"/>
          <w:highlight w:val="yellow"/>
          <w:lang w:val="en-GB"/>
        </w:rPr>
        <w:t xml:space="preserve">Yes </w:t>
      </w:r>
    </w:p>
    <w:p w14:paraId="4582E6F0" w14:textId="77777777" w:rsidR="00B501BF" w:rsidRDefault="00B501BF" w:rsidP="00B501BF">
      <w:pPr>
        <w:pStyle w:val="Footer"/>
        <w:ind w:right="-613"/>
        <w:rPr>
          <w:rFonts w:ascii="Arial" w:hAnsi="Arial" w:cs="Arial"/>
          <w:szCs w:val="24"/>
          <w:lang w:val="en-GB"/>
        </w:rPr>
      </w:pPr>
    </w:p>
    <w:p w14:paraId="49E26D30" w14:textId="3D237CF0" w:rsidR="00B501BF" w:rsidDel="00D937D6" w:rsidRDefault="00B501BF" w:rsidP="00D937D6">
      <w:pPr>
        <w:pStyle w:val="Footer"/>
        <w:ind w:left="-567" w:right="-613"/>
        <w:rPr>
          <w:del w:id="1" w:author="Tomasz Przybylski" w:date="2019-10-17T23:21:00Z"/>
          <w:rFonts w:ascii="Arial" w:hAnsi="Arial" w:cs="Arial"/>
          <w:szCs w:val="24"/>
          <w:lang w:val="en-GB"/>
        </w:rPr>
      </w:pPr>
      <w:r>
        <w:rPr>
          <w:rFonts w:ascii="Arial" w:hAnsi="Arial" w:cs="Arial"/>
          <w:szCs w:val="24"/>
          <w:lang w:val="en-GB"/>
        </w:rPr>
        <w:t xml:space="preserve">Did you submit a draft of your proposal to your supervisor?       </w:t>
      </w:r>
      <w:r>
        <w:rPr>
          <w:rFonts w:ascii="Arial" w:hAnsi="Arial" w:cs="Arial"/>
          <w:szCs w:val="24"/>
          <w:lang w:val="en-GB"/>
        </w:rPr>
        <w:tab/>
        <w:t xml:space="preserve">                            </w:t>
      </w:r>
      <w:r>
        <w:rPr>
          <w:rFonts w:ascii="Arial" w:hAnsi="Arial" w:cs="Arial"/>
          <w:szCs w:val="24"/>
          <w:highlight w:val="yellow"/>
          <w:lang w:val="en-GB"/>
        </w:rPr>
        <w:t xml:space="preserve">Yes </w:t>
      </w:r>
    </w:p>
    <w:p w14:paraId="157CCEA5" w14:textId="55D3DDE1" w:rsidR="00D937D6" w:rsidRDefault="00D937D6" w:rsidP="00B501BF">
      <w:pPr>
        <w:pStyle w:val="Footer"/>
        <w:ind w:left="-567" w:right="-613"/>
        <w:rPr>
          <w:ins w:id="2" w:author="Tomasz Przybylski" w:date="2019-10-17T23:21:00Z"/>
          <w:rFonts w:ascii="Arial" w:hAnsi="Arial" w:cs="Arial"/>
          <w:szCs w:val="24"/>
          <w:lang w:val="en-GB"/>
        </w:rPr>
      </w:pPr>
    </w:p>
    <w:p w14:paraId="3BF3EB70" w14:textId="77777777" w:rsidR="00D937D6" w:rsidRDefault="00D937D6" w:rsidP="00B501BF">
      <w:pPr>
        <w:pStyle w:val="Footer"/>
        <w:ind w:left="-567" w:right="-613"/>
        <w:rPr>
          <w:ins w:id="3" w:author="Tomasz Przybylski" w:date="2019-10-17T23:21:00Z"/>
          <w:rFonts w:ascii="Arial" w:hAnsi="Arial" w:cs="Arial"/>
          <w:szCs w:val="24"/>
          <w:lang w:val="en-GB"/>
        </w:rPr>
      </w:pPr>
    </w:p>
    <w:p w14:paraId="0E83A8C7" w14:textId="77777777" w:rsidR="00B501BF" w:rsidDel="00D937D6" w:rsidRDefault="00B501BF" w:rsidP="00B501BF">
      <w:pPr>
        <w:pStyle w:val="Footer"/>
        <w:ind w:left="-567" w:right="-613"/>
        <w:rPr>
          <w:del w:id="4" w:author="Tomasz Przybylski" w:date="2019-10-17T23:21:00Z"/>
          <w:rFonts w:ascii="Arial" w:hAnsi="Arial" w:cs="Arial"/>
          <w:szCs w:val="24"/>
          <w:lang w:val="en-GB"/>
        </w:rPr>
      </w:pPr>
    </w:p>
    <w:p w14:paraId="639632B8" w14:textId="798A8748" w:rsidR="00344F33" w:rsidRPr="00FC0C83" w:rsidDel="00FC0C83" w:rsidRDefault="00B501BF">
      <w:pPr>
        <w:pStyle w:val="Footer"/>
        <w:ind w:left="-567" w:right="-613"/>
        <w:rPr>
          <w:del w:id="5" w:author="Tomasz Przybylski" w:date="2019-10-17T23:20:00Z"/>
          <w:rFonts w:ascii="Arial" w:hAnsi="Arial" w:cs="Arial"/>
          <w:szCs w:val="24"/>
          <w:lang w:val="en-GB"/>
          <w:rPrChange w:id="6" w:author="Tomasz Przybylski" w:date="2019-10-17T23:21:00Z">
            <w:rPr>
              <w:del w:id="7" w:author="Tomasz Przybylski" w:date="2019-10-17T23:20:00Z"/>
              <w:noProof/>
            </w:rPr>
          </w:rPrChange>
        </w:rPr>
      </w:pPr>
      <w:r>
        <w:rPr>
          <w:rFonts w:ascii="Arial" w:hAnsi="Arial" w:cs="Arial"/>
          <w:szCs w:val="24"/>
          <w:lang w:val="en-GB"/>
        </w:rPr>
        <w:t xml:space="preserve">Did you receive feedback from your supervisor on any submitted draft?                </w:t>
      </w:r>
      <w:r>
        <w:rPr>
          <w:rFonts w:ascii="Arial" w:hAnsi="Arial" w:cs="Arial"/>
          <w:szCs w:val="24"/>
          <w:highlight w:val="yellow"/>
          <w:lang w:val="en-GB"/>
        </w:rPr>
        <w:t>Yes or No</w:t>
      </w:r>
      <w:del w:id="8" w:author="Tomasz Przybylski" w:date="2019-10-17T23:21:00Z">
        <w:r w:rsidDel="00FC0C83">
          <w:rPr>
            <w:rFonts w:ascii="Arial" w:hAnsi="Arial" w:cs="Arial"/>
            <w:szCs w:val="24"/>
            <w:lang w:val="en-GB"/>
          </w:rPr>
          <w:tab/>
        </w:r>
      </w:del>
      <w:bookmarkStart w:id="9" w:name="_Toc20833621"/>
      <w:del w:id="10" w:author="Tomasz Przybylski" w:date="2019-10-17T23:20:00Z">
        <w:r w:rsidR="00F57E8A" w:rsidDel="00FC0C83">
          <w:rPr>
            <w:rStyle w:val="DissertationHeadingChar"/>
            <w:b w:val="0"/>
            <w:bCs w:val="0"/>
            <w:caps/>
          </w:rPr>
          <w:fldChar w:fldCharType="begin"/>
        </w:r>
        <w:r w:rsidR="00F57E8A" w:rsidDel="00FC0C83">
          <w:rPr>
            <w:rStyle w:val="DissertationHeadingChar"/>
            <w:b w:val="0"/>
            <w:caps/>
          </w:rPr>
          <w:delInstrText xml:space="preserve"> TOC \h \z \t "Dissertation Heading,1,Dissertation Heading 2,2" </w:delInstrText>
        </w:r>
        <w:r w:rsidR="00F57E8A" w:rsidDel="00FC0C83">
          <w:rPr>
            <w:rStyle w:val="DissertationHeadingChar"/>
            <w:b w:val="0"/>
            <w:bCs w:val="0"/>
            <w:caps/>
          </w:rPr>
          <w:fldChar w:fldCharType="separate"/>
        </w:r>
      </w:del>
    </w:p>
    <w:p w14:paraId="1424B196" w14:textId="730B7534" w:rsidR="00344F33" w:rsidDel="00FC0C83" w:rsidRDefault="00AE5617">
      <w:pPr>
        <w:pStyle w:val="Footer"/>
        <w:ind w:right="-613"/>
        <w:rPr>
          <w:del w:id="11" w:author="Tomasz Przybylski" w:date="2019-10-17T23:20:00Z"/>
          <w:rFonts w:eastAsiaTheme="minorEastAsia" w:cstheme="minorBidi"/>
          <w:noProof/>
          <w:sz w:val="22"/>
          <w:szCs w:val="22"/>
          <w:lang w:eastAsia="en-GB"/>
        </w:rPr>
        <w:pPrChange w:id="12" w:author="Tomasz Przybylski" w:date="2019-10-17T23:21:00Z">
          <w:pPr>
            <w:pStyle w:val="TOC1"/>
            <w:tabs>
              <w:tab w:val="right" w:pos="9062"/>
            </w:tabs>
          </w:pPr>
        </w:pPrChange>
      </w:pPr>
      <w:del w:id="13" w:author="Tomasz Przybylski" w:date="2019-10-17T23:20:00Z">
        <w:r w:rsidDel="00FC0C83">
          <w:fldChar w:fldCharType="begin"/>
        </w:r>
        <w:r w:rsidDel="00FC0C83">
          <w:delInstrText xml:space="preserve"> HYPERLINK \l "_Toc21552726" </w:delInstrText>
        </w:r>
        <w:r w:rsidDel="00FC0C83">
          <w:fldChar w:fldCharType="separate"/>
        </w:r>
        <w:r w:rsidR="00344F33" w:rsidRPr="00141C48" w:rsidDel="00FC0C83">
          <w:rPr>
            <w:rStyle w:val="Hyperlink"/>
            <w:rFonts w:eastAsiaTheme="majorEastAsia"/>
            <w:noProof/>
          </w:rPr>
          <w:delText>• Abstract</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_Toc21552726 \h </w:delInstrText>
        </w:r>
        <w:r w:rsidR="00344F33" w:rsidDel="00FC0C83">
          <w:rPr>
            <w:noProof/>
            <w:webHidden/>
          </w:rPr>
        </w:r>
        <w:r w:rsidR="00344F33" w:rsidDel="00FC0C83">
          <w:rPr>
            <w:noProof/>
            <w:webHidden/>
          </w:rPr>
          <w:fldChar w:fldCharType="separate"/>
        </w:r>
        <w:r w:rsidR="00344F33" w:rsidDel="00FC0C83">
          <w:rPr>
            <w:noProof/>
            <w:webHidden/>
          </w:rPr>
          <w:delText>3</w:delText>
        </w:r>
        <w:r w:rsidR="00344F33" w:rsidDel="00FC0C83">
          <w:rPr>
            <w:noProof/>
            <w:webHidden/>
          </w:rPr>
          <w:fldChar w:fldCharType="end"/>
        </w:r>
        <w:r w:rsidDel="00FC0C83">
          <w:rPr>
            <w:noProof/>
          </w:rPr>
          <w:fldChar w:fldCharType="end"/>
        </w:r>
      </w:del>
    </w:p>
    <w:p w14:paraId="5EBD7AD1" w14:textId="1F8EBC1C" w:rsidR="00344F33" w:rsidDel="00FC0C83" w:rsidRDefault="00AE5617">
      <w:pPr>
        <w:pStyle w:val="Footer"/>
        <w:ind w:right="-613"/>
        <w:rPr>
          <w:del w:id="14" w:author="Tomasz Przybylski" w:date="2019-10-17T23:20:00Z"/>
          <w:rFonts w:eastAsiaTheme="minorEastAsia" w:cstheme="minorBidi"/>
          <w:noProof/>
          <w:sz w:val="22"/>
          <w:szCs w:val="22"/>
          <w:lang w:eastAsia="en-GB"/>
        </w:rPr>
        <w:pPrChange w:id="15" w:author="Tomasz Przybylski" w:date="2019-10-17T23:21:00Z">
          <w:pPr>
            <w:pStyle w:val="TOC1"/>
            <w:tabs>
              <w:tab w:val="right" w:pos="9062"/>
            </w:tabs>
          </w:pPr>
        </w:pPrChange>
      </w:pPr>
      <w:del w:id="16" w:author="Tomasz Przybylski" w:date="2019-10-17T23:20:00Z">
        <w:r w:rsidDel="00FC0C83">
          <w:fldChar w:fldCharType="begin"/>
        </w:r>
        <w:r w:rsidDel="00FC0C83">
          <w:delInstrText xml:space="preserve"> HYPERLINK \l "_Toc21552727" </w:delInstrText>
        </w:r>
        <w:r w:rsidDel="00FC0C83">
          <w:fldChar w:fldCharType="separate"/>
        </w:r>
        <w:r w:rsidR="00344F33" w:rsidRPr="00141C48" w:rsidDel="00FC0C83">
          <w:rPr>
            <w:rStyle w:val="Hyperlink"/>
            <w:rFonts w:eastAsiaTheme="majorEastAsia"/>
            <w:noProof/>
          </w:rPr>
          <w:delText>• Aims and Objectives</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_Toc21552727 \h </w:delInstrText>
        </w:r>
        <w:r w:rsidR="00344F33" w:rsidDel="00FC0C83">
          <w:rPr>
            <w:noProof/>
            <w:webHidden/>
          </w:rPr>
        </w:r>
        <w:r w:rsidR="00344F33" w:rsidDel="00FC0C83">
          <w:rPr>
            <w:noProof/>
            <w:webHidden/>
          </w:rPr>
          <w:fldChar w:fldCharType="separate"/>
        </w:r>
        <w:r w:rsidR="00344F33" w:rsidDel="00FC0C83">
          <w:rPr>
            <w:noProof/>
            <w:webHidden/>
          </w:rPr>
          <w:delText>3</w:delText>
        </w:r>
        <w:r w:rsidR="00344F33" w:rsidDel="00FC0C83">
          <w:rPr>
            <w:noProof/>
            <w:webHidden/>
          </w:rPr>
          <w:fldChar w:fldCharType="end"/>
        </w:r>
        <w:r w:rsidDel="00FC0C83">
          <w:rPr>
            <w:noProof/>
          </w:rPr>
          <w:fldChar w:fldCharType="end"/>
        </w:r>
      </w:del>
    </w:p>
    <w:p w14:paraId="261D8E07" w14:textId="4AB6154A" w:rsidR="00344F33" w:rsidDel="00FC0C83" w:rsidRDefault="00AE5617">
      <w:pPr>
        <w:pStyle w:val="Footer"/>
        <w:ind w:right="-613"/>
        <w:rPr>
          <w:del w:id="17" w:author="Tomasz Przybylski" w:date="2019-10-17T23:20:00Z"/>
          <w:rFonts w:eastAsiaTheme="minorEastAsia" w:cstheme="minorBidi"/>
          <w:noProof/>
          <w:sz w:val="22"/>
          <w:szCs w:val="22"/>
          <w:lang w:eastAsia="en-GB"/>
        </w:rPr>
        <w:pPrChange w:id="18" w:author="Tomasz Przybylski" w:date="2019-10-17T23:21:00Z">
          <w:pPr>
            <w:pStyle w:val="TOC2"/>
            <w:tabs>
              <w:tab w:val="right" w:pos="9062"/>
            </w:tabs>
          </w:pPr>
        </w:pPrChange>
      </w:pPr>
      <w:del w:id="19" w:author="Tomasz Przybylski" w:date="2019-10-17T23:20:00Z">
        <w:r w:rsidDel="00FC0C83">
          <w:fldChar w:fldCharType="begin"/>
        </w:r>
        <w:r w:rsidDel="00FC0C83">
          <w:delInstrText xml:space="preserve"> HYPERLINK \l "_Toc21552728" </w:delInstrText>
        </w:r>
        <w:r w:rsidDel="00FC0C83">
          <w:fldChar w:fldCharType="separate"/>
        </w:r>
        <w:r w:rsidR="00344F33" w:rsidRPr="00141C48" w:rsidDel="00FC0C83">
          <w:rPr>
            <w:rStyle w:val="Hyperlink"/>
            <w:rFonts w:eastAsiaTheme="majorEastAsia"/>
            <w:noProof/>
          </w:rPr>
          <w:delText>Aims:</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_Toc21552728 \h </w:delInstrText>
        </w:r>
        <w:r w:rsidR="00344F33" w:rsidDel="00FC0C83">
          <w:rPr>
            <w:noProof/>
            <w:webHidden/>
          </w:rPr>
        </w:r>
        <w:r w:rsidR="00344F33" w:rsidDel="00FC0C83">
          <w:rPr>
            <w:noProof/>
            <w:webHidden/>
          </w:rPr>
          <w:fldChar w:fldCharType="separate"/>
        </w:r>
        <w:r w:rsidR="00344F33" w:rsidDel="00FC0C83">
          <w:rPr>
            <w:noProof/>
            <w:webHidden/>
          </w:rPr>
          <w:delText>3</w:delText>
        </w:r>
        <w:r w:rsidR="00344F33" w:rsidDel="00FC0C83">
          <w:rPr>
            <w:noProof/>
            <w:webHidden/>
          </w:rPr>
          <w:fldChar w:fldCharType="end"/>
        </w:r>
        <w:r w:rsidDel="00FC0C83">
          <w:rPr>
            <w:noProof/>
          </w:rPr>
          <w:fldChar w:fldCharType="end"/>
        </w:r>
      </w:del>
    </w:p>
    <w:p w14:paraId="56DE5DCF" w14:textId="2E6B4587" w:rsidR="00344F33" w:rsidDel="00FC0C83" w:rsidRDefault="00AE5617">
      <w:pPr>
        <w:pStyle w:val="Footer"/>
        <w:ind w:right="-613"/>
        <w:rPr>
          <w:del w:id="20" w:author="Tomasz Przybylski" w:date="2019-10-17T23:20:00Z"/>
          <w:rFonts w:eastAsiaTheme="minorEastAsia" w:cstheme="minorBidi"/>
          <w:noProof/>
          <w:sz w:val="22"/>
          <w:szCs w:val="22"/>
          <w:lang w:eastAsia="en-GB"/>
        </w:rPr>
        <w:pPrChange w:id="21" w:author="Tomasz Przybylski" w:date="2019-10-17T23:21:00Z">
          <w:pPr>
            <w:pStyle w:val="TOC2"/>
            <w:tabs>
              <w:tab w:val="right" w:pos="9062"/>
            </w:tabs>
          </w:pPr>
        </w:pPrChange>
      </w:pPr>
      <w:del w:id="22" w:author="Tomasz Przybylski" w:date="2019-10-17T23:20:00Z">
        <w:r w:rsidDel="00FC0C83">
          <w:fldChar w:fldCharType="begin"/>
        </w:r>
        <w:r w:rsidDel="00FC0C83">
          <w:delInstrText xml:space="preserve"> HYPERLINK \l "_Toc21552729" </w:delInstrText>
        </w:r>
        <w:r w:rsidDel="00FC0C83">
          <w:fldChar w:fldCharType="separate"/>
        </w:r>
        <w:r w:rsidR="00344F33" w:rsidRPr="00141C48" w:rsidDel="00FC0C83">
          <w:rPr>
            <w:rStyle w:val="Hyperlink"/>
            <w:rFonts w:eastAsiaTheme="majorEastAsia"/>
            <w:noProof/>
          </w:rPr>
          <w:delText>Objectives:</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_Toc21552729 \h </w:delInstrText>
        </w:r>
        <w:r w:rsidR="00344F33" w:rsidDel="00FC0C83">
          <w:rPr>
            <w:noProof/>
            <w:webHidden/>
          </w:rPr>
        </w:r>
        <w:r w:rsidR="00344F33" w:rsidDel="00FC0C83">
          <w:rPr>
            <w:noProof/>
            <w:webHidden/>
          </w:rPr>
          <w:fldChar w:fldCharType="separate"/>
        </w:r>
        <w:r w:rsidR="00344F33" w:rsidDel="00FC0C83">
          <w:rPr>
            <w:noProof/>
            <w:webHidden/>
          </w:rPr>
          <w:delText>3</w:delText>
        </w:r>
        <w:r w:rsidR="00344F33" w:rsidDel="00FC0C83">
          <w:rPr>
            <w:noProof/>
            <w:webHidden/>
          </w:rPr>
          <w:fldChar w:fldCharType="end"/>
        </w:r>
        <w:r w:rsidDel="00FC0C83">
          <w:rPr>
            <w:noProof/>
          </w:rPr>
          <w:fldChar w:fldCharType="end"/>
        </w:r>
      </w:del>
    </w:p>
    <w:p w14:paraId="2BC1C20A" w14:textId="543B46B5" w:rsidR="00344F33" w:rsidDel="00FC0C83" w:rsidRDefault="00AE5617">
      <w:pPr>
        <w:pStyle w:val="Footer"/>
        <w:ind w:right="-613"/>
        <w:rPr>
          <w:del w:id="23" w:author="Tomasz Przybylski" w:date="2019-10-17T23:20:00Z"/>
          <w:rFonts w:eastAsiaTheme="minorEastAsia" w:cstheme="minorBidi"/>
          <w:noProof/>
          <w:sz w:val="22"/>
          <w:szCs w:val="22"/>
          <w:lang w:eastAsia="en-GB"/>
        </w:rPr>
        <w:pPrChange w:id="24" w:author="Tomasz Przybylski" w:date="2019-10-17T23:21:00Z">
          <w:pPr>
            <w:pStyle w:val="TOC1"/>
            <w:tabs>
              <w:tab w:val="right" w:pos="9062"/>
            </w:tabs>
          </w:pPr>
        </w:pPrChange>
      </w:pPr>
      <w:del w:id="25" w:author="Tomasz Przybylski" w:date="2019-10-17T23:20:00Z">
        <w:r w:rsidDel="00FC0C83">
          <w:fldChar w:fldCharType="begin"/>
        </w:r>
        <w:r w:rsidDel="00FC0C83">
          <w:delInstrText xml:space="preserve"> HYPERLINK \l "_Toc21552730" </w:delInstrText>
        </w:r>
        <w:r w:rsidDel="00FC0C83">
          <w:fldChar w:fldCharType="separate"/>
        </w:r>
        <w:r w:rsidR="00344F33" w:rsidRPr="00141C48" w:rsidDel="00FC0C83">
          <w:rPr>
            <w:rStyle w:val="Hyperlink"/>
            <w:rFonts w:eastAsiaTheme="majorEastAsia"/>
            <w:noProof/>
          </w:rPr>
          <w:delText>• Technologies and Resources</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_Toc21552730 \h </w:delInstrText>
        </w:r>
        <w:r w:rsidR="00344F33" w:rsidDel="00FC0C83">
          <w:rPr>
            <w:noProof/>
            <w:webHidden/>
          </w:rPr>
        </w:r>
        <w:r w:rsidR="00344F33" w:rsidDel="00FC0C83">
          <w:rPr>
            <w:noProof/>
            <w:webHidden/>
          </w:rPr>
          <w:fldChar w:fldCharType="separate"/>
        </w:r>
        <w:r w:rsidR="00344F33" w:rsidDel="00FC0C83">
          <w:rPr>
            <w:noProof/>
            <w:webHidden/>
          </w:rPr>
          <w:delText>4</w:delText>
        </w:r>
        <w:r w:rsidR="00344F33" w:rsidDel="00FC0C83">
          <w:rPr>
            <w:noProof/>
            <w:webHidden/>
          </w:rPr>
          <w:fldChar w:fldCharType="end"/>
        </w:r>
        <w:r w:rsidDel="00FC0C83">
          <w:rPr>
            <w:noProof/>
          </w:rPr>
          <w:fldChar w:fldCharType="end"/>
        </w:r>
      </w:del>
    </w:p>
    <w:p w14:paraId="433DCC6E" w14:textId="4A445C1A" w:rsidR="00344F33" w:rsidDel="00FC0C83" w:rsidRDefault="00AE5617">
      <w:pPr>
        <w:pStyle w:val="Footer"/>
        <w:ind w:right="-613"/>
        <w:rPr>
          <w:del w:id="26" w:author="Tomasz Przybylski" w:date="2019-10-17T23:20:00Z"/>
          <w:rFonts w:eastAsiaTheme="minorEastAsia" w:cstheme="minorBidi"/>
          <w:noProof/>
          <w:sz w:val="22"/>
          <w:szCs w:val="22"/>
          <w:lang w:eastAsia="en-GB"/>
        </w:rPr>
        <w:pPrChange w:id="27" w:author="Tomasz Przybylski" w:date="2019-10-17T23:21:00Z">
          <w:pPr>
            <w:pStyle w:val="TOC1"/>
            <w:tabs>
              <w:tab w:val="right" w:pos="9062"/>
            </w:tabs>
          </w:pPr>
        </w:pPrChange>
      </w:pPr>
      <w:del w:id="28" w:author="Tomasz Przybylski" w:date="2019-10-17T23:20:00Z">
        <w:r w:rsidDel="00FC0C83">
          <w:fldChar w:fldCharType="begin"/>
        </w:r>
        <w:r w:rsidDel="00FC0C83">
          <w:delInstrText xml:space="preserve"> HYPERLINK \l "_Toc21552731" </w:delInstrText>
        </w:r>
        <w:r w:rsidDel="00FC0C83">
          <w:fldChar w:fldCharType="separate"/>
        </w:r>
        <w:r w:rsidR="00344F33" w:rsidRPr="00141C48" w:rsidDel="00FC0C83">
          <w:rPr>
            <w:rStyle w:val="Hyperlink"/>
            <w:rFonts w:eastAsiaTheme="majorEastAsia"/>
            <w:noProof/>
          </w:rPr>
          <w:delText>• Method and Workplan</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_Toc21552731 \h </w:delInstrText>
        </w:r>
        <w:r w:rsidR="00344F33" w:rsidDel="00FC0C83">
          <w:rPr>
            <w:noProof/>
            <w:webHidden/>
          </w:rPr>
        </w:r>
        <w:r w:rsidR="00344F33" w:rsidDel="00FC0C83">
          <w:rPr>
            <w:noProof/>
            <w:webHidden/>
          </w:rPr>
          <w:fldChar w:fldCharType="separate"/>
        </w:r>
        <w:r w:rsidR="00344F33" w:rsidDel="00FC0C83">
          <w:rPr>
            <w:noProof/>
            <w:webHidden/>
          </w:rPr>
          <w:delText>4</w:delText>
        </w:r>
        <w:r w:rsidR="00344F33" w:rsidDel="00FC0C83">
          <w:rPr>
            <w:noProof/>
            <w:webHidden/>
          </w:rPr>
          <w:fldChar w:fldCharType="end"/>
        </w:r>
        <w:r w:rsidDel="00FC0C83">
          <w:rPr>
            <w:noProof/>
          </w:rPr>
          <w:fldChar w:fldCharType="end"/>
        </w:r>
      </w:del>
    </w:p>
    <w:p w14:paraId="34D866C9" w14:textId="02054A9B" w:rsidR="00344F33" w:rsidDel="00FC0C83" w:rsidRDefault="00AE5617">
      <w:pPr>
        <w:pStyle w:val="Footer"/>
        <w:ind w:right="-613"/>
        <w:rPr>
          <w:del w:id="29" w:author="Tomasz Przybylski" w:date="2019-10-17T23:20:00Z"/>
          <w:rFonts w:eastAsiaTheme="minorEastAsia" w:cstheme="minorBidi"/>
          <w:noProof/>
          <w:sz w:val="22"/>
          <w:szCs w:val="22"/>
          <w:lang w:eastAsia="en-GB"/>
        </w:rPr>
        <w:pPrChange w:id="30" w:author="Tomasz Przybylski" w:date="2019-10-17T23:21:00Z">
          <w:pPr>
            <w:pStyle w:val="TOC2"/>
            <w:tabs>
              <w:tab w:val="right" w:pos="9062"/>
            </w:tabs>
          </w:pPr>
        </w:pPrChange>
      </w:pPr>
      <w:del w:id="31" w:author="Tomasz Przybylski" w:date="2019-10-17T23:20:00Z">
        <w:r w:rsidDel="00FC0C83">
          <w:fldChar w:fldCharType="begin"/>
        </w:r>
        <w:r w:rsidDel="00FC0C83">
          <w:delInstrText xml:space="preserve"> HYPERLINK \l "_Toc21552732" </w:delInstrText>
        </w:r>
        <w:r w:rsidDel="00FC0C83">
          <w:fldChar w:fldCharType="separate"/>
        </w:r>
        <w:r w:rsidR="00344F33" w:rsidRPr="00141C48" w:rsidDel="00FC0C83">
          <w:rPr>
            <w:rStyle w:val="Hyperlink"/>
            <w:rFonts w:eastAsiaTheme="majorEastAsia"/>
            <w:noProof/>
          </w:rPr>
          <w:delText>MoSCoW:</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_Toc21552732 \h </w:delInstrText>
        </w:r>
        <w:r w:rsidR="00344F33" w:rsidDel="00FC0C83">
          <w:rPr>
            <w:noProof/>
            <w:webHidden/>
          </w:rPr>
        </w:r>
        <w:r w:rsidR="00344F33" w:rsidDel="00FC0C83">
          <w:rPr>
            <w:noProof/>
            <w:webHidden/>
          </w:rPr>
          <w:fldChar w:fldCharType="separate"/>
        </w:r>
        <w:r w:rsidR="00344F33" w:rsidDel="00FC0C83">
          <w:rPr>
            <w:noProof/>
            <w:webHidden/>
          </w:rPr>
          <w:delText>4</w:delText>
        </w:r>
        <w:r w:rsidR="00344F33" w:rsidDel="00FC0C83">
          <w:rPr>
            <w:noProof/>
            <w:webHidden/>
          </w:rPr>
          <w:fldChar w:fldCharType="end"/>
        </w:r>
        <w:r w:rsidDel="00FC0C83">
          <w:rPr>
            <w:noProof/>
          </w:rPr>
          <w:fldChar w:fldCharType="end"/>
        </w:r>
      </w:del>
    </w:p>
    <w:p w14:paraId="6CEC0A27" w14:textId="0C8BDEB1" w:rsidR="00344F33" w:rsidDel="00FC0C83" w:rsidRDefault="00AE5617">
      <w:pPr>
        <w:pStyle w:val="Footer"/>
        <w:ind w:right="-613"/>
        <w:rPr>
          <w:del w:id="32" w:author="Tomasz Przybylski" w:date="2019-10-17T23:20:00Z"/>
          <w:rFonts w:eastAsiaTheme="minorEastAsia" w:cstheme="minorBidi"/>
          <w:noProof/>
          <w:sz w:val="22"/>
          <w:szCs w:val="22"/>
          <w:lang w:eastAsia="en-GB"/>
        </w:rPr>
        <w:pPrChange w:id="33" w:author="Tomasz Przybylski" w:date="2019-10-17T23:21:00Z">
          <w:pPr>
            <w:pStyle w:val="TOC1"/>
            <w:tabs>
              <w:tab w:val="right" w:pos="9062"/>
            </w:tabs>
          </w:pPr>
        </w:pPrChange>
      </w:pPr>
      <w:del w:id="34" w:author="Tomasz Przybylski" w:date="2019-10-17T23:20:00Z">
        <w:r w:rsidDel="00FC0C83">
          <w:fldChar w:fldCharType="begin"/>
        </w:r>
        <w:r w:rsidDel="00FC0C83">
          <w:delInstrText xml:space="preserve"> HYPERLINK \l "_Toc21552733" </w:delInstrText>
        </w:r>
        <w:r w:rsidDel="00FC0C83">
          <w:fldChar w:fldCharType="separate"/>
        </w:r>
        <w:r w:rsidR="00344F33" w:rsidRPr="00141C48" w:rsidDel="00FC0C83">
          <w:rPr>
            <w:rStyle w:val="Hyperlink"/>
            <w:rFonts w:eastAsiaTheme="majorEastAsia"/>
            <w:noProof/>
          </w:rPr>
          <w:delText>• Legal, ethical, societal, security</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_Toc21552733 \h </w:delInstrText>
        </w:r>
        <w:r w:rsidR="00344F33" w:rsidDel="00FC0C83">
          <w:rPr>
            <w:noProof/>
            <w:webHidden/>
          </w:rPr>
        </w:r>
        <w:r w:rsidR="00344F33" w:rsidDel="00FC0C83">
          <w:rPr>
            <w:noProof/>
            <w:webHidden/>
          </w:rPr>
          <w:fldChar w:fldCharType="separate"/>
        </w:r>
        <w:r w:rsidR="00344F33" w:rsidDel="00FC0C83">
          <w:rPr>
            <w:noProof/>
            <w:webHidden/>
          </w:rPr>
          <w:delText>5</w:delText>
        </w:r>
        <w:r w:rsidR="00344F33" w:rsidDel="00FC0C83">
          <w:rPr>
            <w:noProof/>
            <w:webHidden/>
          </w:rPr>
          <w:fldChar w:fldCharType="end"/>
        </w:r>
        <w:r w:rsidDel="00FC0C83">
          <w:rPr>
            <w:noProof/>
          </w:rPr>
          <w:fldChar w:fldCharType="end"/>
        </w:r>
      </w:del>
    </w:p>
    <w:p w14:paraId="364E71E8" w14:textId="4D073254" w:rsidR="00344F33" w:rsidDel="00FC0C83" w:rsidRDefault="00AE5617">
      <w:pPr>
        <w:pStyle w:val="Footer"/>
        <w:ind w:right="-613"/>
        <w:rPr>
          <w:del w:id="35" w:author="Tomasz Przybylski" w:date="2019-10-17T23:20:00Z"/>
          <w:rFonts w:eastAsiaTheme="minorEastAsia" w:cstheme="minorBidi"/>
          <w:noProof/>
          <w:sz w:val="22"/>
          <w:szCs w:val="22"/>
          <w:lang w:eastAsia="en-GB"/>
        </w:rPr>
        <w:pPrChange w:id="36" w:author="Tomasz Przybylski" w:date="2019-10-17T23:21:00Z">
          <w:pPr>
            <w:pStyle w:val="TOC1"/>
            <w:tabs>
              <w:tab w:val="right" w:pos="9062"/>
            </w:tabs>
          </w:pPr>
        </w:pPrChange>
      </w:pPr>
      <w:del w:id="37" w:author="Tomasz Przybylski" w:date="2019-10-17T23:20:00Z">
        <w:r w:rsidDel="00FC0C83">
          <w:fldChar w:fldCharType="begin"/>
        </w:r>
        <w:r w:rsidDel="00FC0C83">
          <w:delInstrText xml:space="preserve"> HYPERLINK \l "_Toc21552734" </w:delInstrText>
        </w:r>
        <w:r w:rsidDel="00FC0C83">
          <w:fldChar w:fldCharType="separate"/>
        </w:r>
        <w:r w:rsidR="00344F33" w:rsidRPr="00141C48" w:rsidDel="00FC0C83">
          <w:rPr>
            <w:rStyle w:val="Hyperlink"/>
            <w:rFonts w:eastAsiaTheme="majorEastAsia"/>
            <w:noProof/>
          </w:rPr>
          <w:delText>Appendix</w:delText>
        </w:r>
        <w:r w:rsidR="00344F33" w:rsidDel="00FC0C83">
          <w:rPr>
            <w:noProof/>
            <w:webHidden/>
          </w:rPr>
          <w:tab/>
        </w:r>
        <w:r w:rsidR="00344F33" w:rsidDel="00FC0C83">
          <w:rPr>
            <w:noProof/>
            <w:webHidden/>
          </w:rPr>
          <w:fldChar w:fldCharType="begin"/>
        </w:r>
        <w:r w:rsidR="00344F33" w:rsidDel="00FC0C83">
          <w:rPr>
            <w:noProof/>
            <w:webHidden/>
          </w:rPr>
          <w:delInstrText xml:space="preserve"> PAGEREF _Toc21552734 \h </w:delInstrText>
        </w:r>
        <w:r w:rsidR="00344F33" w:rsidDel="00FC0C83">
          <w:rPr>
            <w:noProof/>
            <w:webHidden/>
          </w:rPr>
        </w:r>
        <w:r w:rsidR="00344F33" w:rsidDel="00FC0C83">
          <w:rPr>
            <w:noProof/>
            <w:webHidden/>
          </w:rPr>
          <w:fldChar w:fldCharType="separate"/>
        </w:r>
        <w:r w:rsidR="00344F33" w:rsidDel="00FC0C83">
          <w:rPr>
            <w:noProof/>
            <w:webHidden/>
          </w:rPr>
          <w:delText>5</w:delText>
        </w:r>
        <w:r w:rsidR="00344F33" w:rsidDel="00FC0C83">
          <w:rPr>
            <w:noProof/>
            <w:webHidden/>
          </w:rPr>
          <w:fldChar w:fldCharType="end"/>
        </w:r>
        <w:r w:rsidDel="00FC0C83">
          <w:rPr>
            <w:noProof/>
          </w:rPr>
          <w:fldChar w:fldCharType="end"/>
        </w:r>
      </w:del>
    </w:p>
    <w:p w14:paraId="4B3BEEFC" w14:textId="50663F4D" w:rsidR="00C120E7" w:rsidDel="00FC0C83" w:rsidRDefault="00F57E8A">
      <w:pPr>
        <w:pStyle w:val="Footer"/>
        <w:ind w:right="-613"/>
        <w:rPr>
          <w:del w:id="38" w:author="Tomasz Przybylski" w:date="2019-10-17T23:20:00Z"/>
          <w:rStyle w:val="DissertationHeadingChar"/>
          <w:lang w:val="en-GB"/>
        </w:rPr>
        <w:pPrChange w:id="39" w:author="Tomasz Przybylski" w:date="2019-10-17T23:21:00Z">
          <w:pPr>
            <w:pStyle w:val="Footer"/>
            <w:ind w:left="-567" w:right="-613"/>
          </w:pPr>
        </w:pPrChange>
      </w:pPr>
      <w:del w:id="40" w:author="Tomasz Przybylski" w:date="2019-10-17T23:20:00Z">
        <w:r w:rsidDel="00FC0C83">
          <w:rPr>
            <w:rStyle w:val="DissertationHeadingChar"/>
            <w:b w:val="0"/>
            <w:bCs w:val="0"/>
            <w:caps/>
          </w:rPr>
          <w:fldChar w:fldCharType="end"/>
        </w:r>
      </w:del>
    </w:p>
    <w:p w14:paraId="554C1BDA" w14:textId="7D975618" w:rsidR="00C120E7" w:rsidRDefault="00C120E7">
      <w:pPr>
        <w:pStyle w:val="Footer"/>
        <w:ind w:left="-567" w:right="-613"/>
        <w:rPr>
          <w:rStyle w:val="DissertationHeadingChar"/>
          <w:shd w:val="clear" w:color="auto" w:fill="FFFFFF"/>
        </w:rPr>
        <w:pPrChange w:id="41" w:author="Tomasz Przybylski" w:date="2019-10-17T23:21:00Z">
          <w:pPr>
            <w:widowControl/>
            <w:suppressAutoHyphens w:val="0"/>
            <w:spacing w:after="160" w:line="259" w:lineRule="auto"/>
          </w:pPr>
        </w:pPrChange>
      </w:pPr>
      <w:del w:id="42" w:author="Tomasz Przybylski" w:date="2019-10-17T23:20:00Z">
        <w:r w:rsidDel="00FC0C83">
          <w:rPr>
            <w:rStyle w:val="DissertationHeadingChar"/>
          </w:rPr>
          <w:br w:type="page"/>
        </w:r>
      </w:del>
    </w:p>
    <w:p w14:paraId="54F9807A" w14:textId="77777777" w:rsidR="00D937D6" w:rsidRDefault="00D937D6" w:rsidP="00F57E8A">
      <w:pPr>
        <w:pStyle w:val="DissertationHeading"/>
        <w:rPr>
          <w:rStyle w:val="DissertationHeadingChar"/>
        </w:rPr>
      </w:pPr>
      <w:bookmarkStart w:id="43" w:name="_Toc20833741"/>
    </w:p>
    <w:p w14:paraId="1E9A21FB" w14:textId="56486BBB" w:rsidR="00AE5617" w:rsidRDefault="00D937D6">
      <w:pPr>
        <w:pStyle w:val="TOC1"/>
        <w:tabs>
          <w:tab w:val="right" w:leader="underscore" w:pos="9062"/>
        </w:tabs>
        <w:rPr>
          <w:rFonts w:eastAsiaTheme="minorEastAsia" w:cstheme="minorBidi"/>
          <w:b w:val="0"/>
          <w:bCs w:val="0"/>
          <w:caps w:val="0"/>
          <w:noProof/>
          <w:sz w:val="22"/>
          <w:szCs w:val="22"/>
          <w:lang w:eastAsia="en-GB"/>
        </w:rPr>
      </w:pPr>
      <w:r>
        <w:rPr>
          <w:rStyle w:val="DissertationHeadingChar"/>
        </w:rPr>
        <w:lastRenderedPageBreak/>
        <w:fldChar w:fldCharType="begin"/>
      </w:r>
      <w:r>
        <w:rPr>
          <w:rStyle w:val="DissertationHeadingChar"/>
        </w:rPr>
        <w:instrText xml:space="preserve"> TOC \h \z \t "Dissertation Heading,1,Dissertation Heading 2,2" </w:instrText>
      </w:r>
      <w:r>
        <w:rPr>
          <w:rStyle w:val="DissertationHeadingChar"/>
        </w:rPr>
        <w:fldChar w:fldCharType="separate"/>
      </w:r>
      <w:hyperlink w:anchor="_Toc22247803" w:history="1">
        <w:r w:rsidR="00AE5617" w:rsidRPr="00101A1D">
          <w:rPr>
            <w:rStyle w:val="Hyperlink"/>
            <w:rFonts w:eastAsiaTheme="majorEastAsia"/>
            <w:noProof/>
          </w:rPr>
          <w:t>• Abstract</w:t>
        </w:r>
        <w:r w:rsidR="00AE5617">
          <w:rPr>
            <w:noProof/>
            <w:webHidden/>
          </w:rPr>
          <w:tab/>
        </w:r>
        <w:r w:rsidR="00AE5617">
          <w:rPr>
            <w:noProof/>
            <w:webHidden/>
          </w:rPr>
          <w:fldChar w:fldCharType="begin"/>
        </w:r>
        <w:r w:rsidR="00AE5617">
          <w:rPr>
            <w:noProof/>
            <w:webHidden/>
          </w:rPr>
          <w:instrText xml:space="preserve"> PAGEREF _Toc22247803 \h </w:instrText>
        </w:r>
        <w:r w:rsidR="00AE5617">
          <w:rPr>
            <w:noProof/>
            <w:webHidden/>
          </w:rPr>
        </w:r>
        <w:r w:rsidR="00AE5617">
          <w:rPr>
            <w:noProof/>
            <w:webHidden/>
          </w:rPr>
          <w:fldChar w:fldCharType="separate"/>
        </w:r>
        <w:r w:rsidR="00AE5617">
          <w:rPr>
            <w:noProof/>
            <w:webHidden/>
          </w:rPr>
          <w:t>3</w:t>
        </w:r>
        <w:r w:rsidR="00AE5617">
          <w:rPr>
            <w:noProof/>
            <w:webHidden/>
          </w:rPr>
          <w:fldChar w:fldCharType="end"/>
        </w:r>
      </w:hyperlink>
    </w:p>
    <w:p w14:paraId="1A166C02" w14:textId="7E6ACC4A" w:rsidR="00AE5617" w:rsidRDefault="004D062F">
      <w:pPr>
        <w:pStyle w:val="TOC1"/>
        <w:tabs>
          <w:tab w:val="right" w:leader="underscore" w:pos="9062"/>
        </w:tabs>
        <w:rPr>
          <w:rFonts w:eastAsiaTheme="minorEastAsia" w:cstheme="minorBidi"/>
          <w:b w:val="0"/>
          <w:bCs w:val="0"/>
          <w:caps w:val="0"/>
          <w:noProof/>
          <w:sz w:val="22"/>
          <w:szCs w:val="22"/>
          <w:lang w:eastAsia="en-GB"/>
        </w:rPr>
      </w:pPr>
      <w:hyperlink w:anchor="_Toc22247804" w:history="1">
        <w:r w:rsidR="00AE5617" w:rsidRPr="00101A1D">
          <w:rPr>
            <w:rStyle w:val="Hyperlink"/>
            <w:rFonts w:eastAsiaTheme="majorEastAsia"/>
            <w:noProof/>
          </w:rPr>
          <w:t>• Introduction and Background</w:t>
        </w:r>
        <w:r w:rsidR="00AE5617">
          <w:rPr>
            <w:noProof/>
            <w:webHidden/>
          </w:rPr>
          <w:tab/>
        </w:r>
        <w:r w:rsidR="00AE5617">
          <w:rPr>
            <w:noProof/>
            <w:webHidden/>
          </w:rPr>
          <w:fldChar w:fldCharType="begin"/>
        </w:r>
        <w:r w:rsidR="00AE5617">
          <w:rPr>
            <w:noProof/>
            <w:webHidden/>
          </w:rPr>
          <w:instrText xml:space="preserve"> PAGEREF _Toc22247804 \h </w:instrText>
        </w:r>
        <w:r w:rsidR="00AE5617">
          <w:rPr>
            <w:noProof/>
            <w:webHidden/>
          </w:rPr>
        </w:r>
        <w:r w:rsidR="00AE5617">
          <w:rPr>
            <w:noProof/>
            <w:webHidden/>
          </w:rPr>
          <w:fldChar w:fldCharType="separate"/>
        </w:r>
        <w:r w:rsidR="00AE5617">
          <w:rPr>
            <w:noProof/>
            <w:webHidden/>
          </w:rPr>
          <w:t>3</w:t>
        </w:r>
        <w:r w:rsidR="00AE5617">
          <w:rPr>
            <w:noProof/>
            <w:webHidden/>
          </w:rPr>
          <w:fldChar w:fldCharType="end"/>
        </w:r>
      </w:hyperlink>
    </w:p>
    <w:p w14:paraId="693A49B0" w14:textId="1BF37A66" w:rsidR="00AE5617" w:rsidRDefault="004D062F">
      <w:pPr>
        <w:pStyle w:val="TOC1"/>
        <w:tabs>
          <w:tab w:val="right" w:leader="underscore" w:pos="9062"/>
        </w:tabs>
        <w:rPr>
          <w:rFonts w:eastAsiaTheme="minorEastAsia" w:cstheme="minorBidi"/>
          <w:b w:val="0"/>
          <w:bCs w:val="0"/>
          <w:caps w:val="0"/>
          <w:noProof/>
          <w:sz w:val="22"/>
          <w:szCs w:val="22"/>
          <w:lang w:eastAsia="en-GB"/>
        </w:rPr>
      </w:pPr>
      <w:hyperlink w:anchor="_Toc22247805" w:history="1">
        <w:r w:rsidR="00AE5617" w:rsidRPr="00101A1D">
          <w:rPr>
            <w:rStyle w:val="Hyperlink"/>
            <w:rFonts w:eastAsiaTheme="majorEastAsia"/>
            <w:noProof/>
          </w:rPr>
          <w:t>• Aims and Objectives</w:t>
        </w:r>
        <w:r w:rsidR="00AE5617">
          <w:rPr>
            <w:noProof/>
            <w:webHidden/>
          </w:rPr>
          <w:tab/>
        </w:r>
        <w:r w:rsidR="00AE5617">
          <w:rPr>
            <w:noProof/>
            <w:webHidden/>
          </w:rPr>
          <w:fldChar w:fldCharType="begin"/>
        </w:r>
        <w:r w:rsidR="00AE5617">
          <w:rPr>
            <w:noProof/>
            <w:webHidden/>
          </w:rPr>
          <w:instrText xml:space="preserve"> PAGEREF _Toc22247805 \h </w:instrText>
        </w:r>
        <w:r w:rsidR="00AE5617">
          <w:rPr>
            <w:noProof/>
            <w:webHidden/>
          </w:rPr>
        </w:r>
        <w:r w:rsidR="00AE5617">
          <w:rPr>
            <w:noProof/>
            <w:webHidden/>
          </w:rPr>
          <w:fldChar w:fldCharType="separate"/>
        </w:r>
        <w:r w:rsidR="00AE5617">
          <w:rPr>
            <w:noProof/>
            <w:webHidden/>
          </w:rPr>
          <w:t>4</w:t>
        </w:r>
        <w:r w:rsidR="00AE5617">
          <w:rPr>
            <w:noProof/>
            <w:webHidden/>
          </w:rPr>
          <w:fldChar w:fldCharType="end"/>
        </w:r>
      </w:hyperlink>
    </w:p>
    <w:p w14:paraId="7C29D148" w14:textId="3DCB614B" w:rsidR="00AE5617" w:rsidRDefault="004D062F">
      <w:pPr>
        <w:pStyle w:val="TOC2"/>
        <w:tabs>
          <w:tab w:val="right" w:leader="underscore" w:pos="9062"/>
        </w:tabs>
        <w:rPr>
          <w:rFonts w:eastAsiaTheme="minorEastAsia" w:cstheme="minorBidi"/>
          <w:smallCaps w:val="0"/>
          <w:noProof/>
          <w:sz w:val="22"/>
          <w:szCs w:val="22"/>
          <w:lang w:eastAsia="en-GB"/>
        </w:rPr>
      </w:pPr>
      <w:hyperlink w:anchor="_Toc22247806" w:history="1">
        <w:r w:rsidR="00AE5617" w:rsidRPr="00101A1D">
          <w:rPr>
            <w:rStyle w:val="Hyperlink"/>
            <w:rFonts w:eastAsiaTheme="majorEastAsia"/>
            <w:noProof/>
          </w:rPr>
          <w:t>Aims:</w:t>
        </w:r>
        <w:r w:rsidR="00AE5617">
          <w:rPr>
            <w:noProof/>
            <w:webHidden/>
          </w:rPr>
          <w:tab/>
        </w:r>
        <w:r w:rsidR="00AE5617">
          <w:rPr>
            <w:noProof/>
            <w:webHidden/>
          </w:rPr>
          <w:fldChar w:fldCharType="begin"/>
        </w:r>
        <w:r w:rsidR="00AE5617">
          <w:rPr>
            <w:noProof/>
            <w:webHidden/>
          </w:rPr>
          <w:instrText xml:space="preserve"> PAGEREF _Toc22247806 \h </w:instrText>
        </w:r>
        <w:r w:rsidR="00AE5617">
          <w:rPr>
            <w:noProof/>
            <w:webHidden/>
          </w:rPr>
        </w:r>
        <w:r w:rsidR="00AE5617">
          <w:rPr>
            <w:noProof/>
            <w:webHidden/>
          </w:rPr>
          <w:fldChar w:fldCharType="separate"/>
        </w:r>
        <w:r w:rsidR="00AE5617">
          <w:rPr>
            <w:noProof/>
            <w:webHidden/>
          </w:rPr>
          <w:t>4</w:t>
        </w:r>
        <w:r w:rsidR="00AE5617">
          <w:rPr>
            <w:noProof/>
            <w:webHidden/>
          </w:rPr>
          <w:fldChar w:fldCharType="end"/>
        </w:r>
      </w:hyperlink>
    </w:p>
    <w:p w14:paraId="6B4EAA05" w14:textId="6E2D0752" w:rsidR="00AE5617" w:rsidRDefault="004D062F">
      <w:pPr>
        <w:pStyle w:val="TOC2"/>
        <w:tabs>
          <w:tab w:val="right" w:leader="underscore" w:pos="9062"/>
        </w:tabs>
        <w:rPr>
          <w:rFonts w:eastAsiaTheme="minorEastAsia" w:cstheme="minorBidi"/>
          <w:smallCaps w:val="0"/>
          <w:noProof/>
          <w:sz w:val="22"/>
          <w:szCs w:val="22"/>
          <w:lang w:eastAsia="en-GB"/>
        </w:rPr>
      </w:pPr>
      <w:hyperlink w:anchor="_Toc22247807" w:history="1">
        <w:r w:rsidR="00AE5617" w:rsidRPr="00101A1D">
          <w:rPr>
            <w:rStyle w:val="Hyperlink"/>
            <w:rFonts w:eastAsiaTheme="majorEastAsia"/>
            <w:noProof/>
          </w:rPr>
          <w:t>Objectives:</w:t>
        </w:r>
        <w:r w:rsidR="00AE5617">
          <w:rPr>
            <w:noProof/>
            <w:webHidden/>
          </w:rPr>
          <w:tab/>
        </w:r>
        <w:r w:rsidR="00AE5617">
          <w:rPr>
            <w:noProof/>
            <w:webHidden/>
          </w:rPr>
          <w:fldChar w:fldCharType="begin"/>
        </w:r>
        <w:r w:rsidR="00AE5617">
          <w:rPr>
            <w:noProof/>
            <w:webHidden/>
          </w:rPr>
          <w:instrText xml:space="preserve"> PAGEREF _Toc22247807 \h </w:instrText>
        </w:r>
        <w:r w:rsidR="00AE5617">
          <w:rPr>
            <w:noProof/>
            <w:webHidden/>
          </w:rPr>
        </w:r>
        <w:r w:rsidR="00AE5617">
          <w:rPr>
            <w:noProof/>
            <w:webHidden/>
          </w:rPr>
          <w:fldChar w:fldCharType="separate"/>
        </w:r>
        <w:r w:rsidR="00AE5617">
          <w:rPr>
            <w:noProof/>
            <w:webHidden/>
          </w:rPr>
          <w:t>4</w:t>
        </w:r>
        <w:r w:rsidR="00AE5617">
          <w:rPr>
            <w:noProof/>
            <w:webHidden/>
          </w:rPr>
          <w:fldChar w:fldCharType="end"/>
        </w:r>
      </w:hyperlink>
    </w:p>
    <w:p w14:paraId="43DD6D30" w14:textId="6E68D61F" w:rsidR="00AE5617" w:rsidRDefault="004D062F">
      <w:pPr>
        <w:pStyle w:val="TOC1"/>
        <w:tabs>
          <w:tab w:val="right" w:leader="underscore" w:pos="9062"/>
        </w:tabs>
        <w:rPr>
          <w:rFonts w:eastAsiaTheme="minorEastAsia" w:cstheme="minorBidi"/>
          <w:b w:val="0"/>
          <w:bCs w:val="0"/>
          <w:caps w:val="0"/>
          <w:noProof/>
          <w:sz w:val="22"/>
          <w:szCs w:val="22"/>
          <w:lang w:eastAsia="en-GB"/>
        </w:rPr>
      </w:pPr>
      <w:hyperlink w:anchor="_Toc22247808" w:history="1">
        <w:r w:rsidR="00AE5617" w:rsidRPr="00101A1D">
          <w:rPr>
            <w:rStyle w:val="Hyperlink"/>
            <w:rFonts w:eastAsiaTheme="majorEastAsia"/>
            <w:noProof/>
          </w:rPr>
          <w:t>• Technologies and Resources</w:t>
        </w:r>
        <w:r w:rsidR="00AE5617">
          <w:rPr>
            <w:noProof/>
            <w:webHidden/>
          </w:rPr>
          <w:tab/>
        </w:r>
        <w:r w:rsidR="00AE5617">
          <w:rPr>
            <w:noProof/>
            <w:webHidden/>
          </w:rPr>
          <w:fldChar w:fldCharType="begin"/>
        </w:r>
        <w:r w:rsidR="00AE5617">
          <w:rPr>
            <w:noProof/>
            <w:webHidden/>
          </w:rPr>
          <w:instrText xml:space="preserve"> PAGEREF _Toc22247808 \h </w:instrText>
        </w:r>
        <w:r w:rsidR="00AE5617">
          <w:rPr>
            <w:noProof/>
            <w:webHidden/>
          </w:rPr>
        </w:r>
        <w:r w:rsidR="00AE5617">
          <w:rPr>
            <w:noProof/>
            <w:webHidden/>
          </w:rPr>
          <w:fldChar w:fldCharType="separate"/>
        </w:r>
        <w:r w:rsidR="00AE5617">
          <w:rPr>
            <w:noProof/>
            <w:webHidden/>
          </w:rPr>
          <w:t>4</w:t>
        </w:r>
        <w:r w:rsidR="00AE5617">
          <w:rPr>
            <w:noProof/>
            <w:webHidden/>
          </w:rPr>
          <w:fldChar w:fldCharType="end"/>
        </w:r>
      </w:hyperlink>
    </w:p>
    <w:p w14:paraId="20B2AF85" w14:textId="797BFC59" w:rsidR="00AE5617" w:rsidRDefault="004D062F">
      <w:pPr>
        <w:pStyle w:val="TOC1"/>
        <w:tabs>
          <w:tab w:val="right" w:leader="underscore" w:pos="9062"/>
        </w:tabs>
        <w:rPr>
          <w:rFonts w:eastAsiaTheme="minorEastAsia" w:cstheme="minorBidi"/>
          <w:b w:val="0"/>
          <w:bCs w:val="0"/>
          <w:caps w:val="0"/>
          <w:noProof/>
          <w:sz w:val="22"/>
          <w:szCs w:val="22"/>
          <w:lang w:eastAsia="en-GB"/>
        </w:rPr>
      </w:pPr>
      <w:hyperlink w:anchor="_Toc22247809" w:history="1">
        <w:r w:rsidR="00AE5617" w:rsidRPr="00101A1D">
          <w:rPr>
            <w:rStyle w:val="Hyperlink"/>
            <w:rFonts w:eastAsiaTheme="majorEastAsia"/>
            <w:noProof/>
          </w:rPr>
          <w:t>• Method and Workplan</w:t>
        </w:r>
        <w:r w:rsidR="00AE5617">
          <w:rPr>
            <w:noProof/>
            <w:webHidden/>
          </w:rPr>
          <w:tab/>
        </w:r>
        <w:r w:rsidR="00AE5617">
          <w:rPr>
            <w:noProof/>
            <w:webHidden/>
          </w:rPr>
          <w:fldChar w:fldCharType="begin"/>
        </w:r>
        <w:r w:rsidR="00AE5617">
          <w:rPr>
            <w:noProof/>
            <w:webHidden/>
          </w:rPr>
          <w:instrText xml:space="preserve"> PAGEREF _Toc22247809 \h </w:instrText>
        </w:r>
        <w:r w:rsidR="00AE5617">
          <w:rPr>
            <w:noProof/>
            <w:webHidden/>
          </w:rPr>
        </w:r>
        <w:r w:rsidR="00AE5617">
          <w:rPr>
            <w:noProof/>
            <w:webHidden/>
          </w:rPr>
          <w:fldChar w:fldCharType="separate"/>
        </w:r>
        <w:r w:rsidR="00AE5617">
          <w:rPr>
            <w:noProof/>
            <w:webHidden/>
          </w:rPr>
          <w:t>4</w:t>
        </w:r>
        <w:r w:rsidR="00AE5617">
          <w:rPr>
            <w:noProof/>
            <w:webHidden/>
          </w:rPr>
          <w:fldChar w:fldCharType="end"/>
        </w:r>
      </w:hyperlink>
    </w:p>
    <w:p w14:paraId="02043612" w14:textId="4AAE3D18" w:rsidR="00AE5617" w:rsidRDefault="004D062F">
      <w:pPr>
        <w:pStyle w:val="TOC2"/>
        <w:tabs>
          <w:tab w:val="right" w:leader="underscore" w:pos="9062"/>
        </w:tabs>
        <w:rPr>
          <w:rFonts w:eastAsiaTheme="minorEastAsia" w:cstheme="minorBidi"/>
          <w:smallCaps w:val="0"/>
          <w:noProof/>
          <w:sz w:val="22"/>
          <w:szCs w:val="22"/>
          <w:lang w:eastAsia="en-GB"/>
        </w:rPr>
      </w:pPr>
      <w:hyperlink w:anchor="_Toc22247810" w:history="1">
        <w:r w:rsidR="00AE5617" w:rsidRPr="00101A1D">
          <w:rPr>
            <w:rStyle w:val="Hyperlink"/>
            <w:rFonts w:eastAsiaTheme="majorEastAsia"/>
            <w:noProof/>
          </w:rPr>
          <w:t>Gantt:</w:t>
        </w:r>
        <w:r w:rsidR="00AE5617">
          <w:rPr>
            <w:noProof/>
            <w:webHidden/>
          </w:rPr>
          <w:tab/>
        </w:r>
        <w:r w:rsidR="00AE5617">
          <w:rPr>
            <w:noProof/>
            <w:webHidden/>
          </w:rPr>
          <w:fldChar w:fldCharType="begin"/>
        </w:r>
        <w:r w:rsidR="00AE5617">
          <w:rPr>
            <w:noProof/>
            <w:webHidden/>
          </w:rPr>
          <w:instrText xml:space="preserve"> PAGEREF _Toc22247810 \h </w:instrText>
        </w:r>
        <w:r w:rsidR="00AE5617">
          <w:rPr>
            <w:noProof/>
            <w:webHidden/>
          </w:rPr>
        </w:r>
        <w:r w:rsidR="00AE5617">
          <w:rPr>
            <w:noProof/>
            <w:webHidden/>
          </w:rPr>
          <w:fldChar w:fldCharType="separate"/>
        </w:r>
        <w:r w:rsidR="00AE5617">
          <w:rPr>
            <w:noProof/>
            <w:webHidden/>
          </w:rPr>
          <w:t>5</w:t>
        </w:r>
        <w:r w:rsidR="00AE5617">
          <w:rPr>
            <w:noProof/>
            <w:webHidden/>
          </w:rPr>
          <w:fldChar w:fldCharType="end"/>
        </w:r>
      </w:hyperlink>
    </w:p>
    <w:p w14:paraId="769AFF37" w14:textId="091744E1" w:rsidR="00AE5617" w:rsidRDefault="004D062F">
      <w:pPr>
        <w:pStyle w:val="TOC2"/>
        <w:tabs>
          <w:tab w:val="right" w:leader="underscore" w:pos="9062"/>
        </w:tabs>
        <w:rPr>
          <w:rFonts w:eastAsiaTheme="minorEastAsia" w:cstheme="minorBidi"/>
          <w:smallCaps w:val="0"/>
          <w:noProof/>
          <w:sz w:val="22"/>
          <w:szCs w:val="22"/>
          <w:lang w:eastAsia="en-GB"/>
        </w:rPr>
      </w:pPr>
      <w:hyperlink w:anchor="_Toc22247811" w:history="1">
        <w:r w:rsidR="00AE5617" w:rsidRPr="00101A1D">
          <w:rPr>
            <w:rStyle w:val="Hyperlink"/>
            <w:rFonts w:eastAsiaTheme="majorEastAsia"/>
            <w:noProof/>
          </w:rPr>
          <w:t>Deliverables:</w:t>
        </w:r>
        <w:r w:rsidR="00AE5617">
          <w:rPr>
            <w:noProof/>
            <w:webHidden/>
          </w:rPr>
          <w:tab/>
        </w:r>
        <w:r w:rsidR="00AE5617">
          <w:rPr>
            <w:noProof/>
            <w:webHidden/>
          </w:rPr>
          <w:fldChar w:fldCharType="begin"/>
        </w:r>
        <w:r w:rsidR="00AE5617">
          <w:rPr>
            <w:noProof/>
            <w:webHidden/>
          </w:rPr>
          <w:instrText xml:space="preserve"> PAGEREF _Toc22247811 \h </w:instrText>
        </w:r>
        <w:r w:rsidR="00AE5617">
          <w:rPr>
            <w:noProof/>
            <w:webHidden/>
          </w:rPr>
        </w:r>
        <w:r w:rsidR="00AE5617">
          <w:rPr>
            <w:noProof/>
            <w:webHidden/>
          </w:rPr>
          <w:fldChar w:fldCharType="separate"/>
        </w:r>
        <w:r w:rsidR="00AE5617">
          <w:rPr>
            <w:noProof/>
            <w:webHidden/>
          </w:rPr>
          <w:t>5</w:t>
        </w:r>
        <w:r w:rsidR="00AE5617">
          <w:rPr>
            <w:noProof/>
            <w:webHidden/>
          </w:rPr>
          <w:fldChar w:fldCharType="end"/>
        </w:r>
      </w:hyperlink>
    </w:p>
    <w:p w14:paraId="333DE768" w14:textId="7F1CAF44" w:rsidR="00AE5617" w:rsidRDefault="004D062F">
      <w:pPr>
        <w:pStyle w:val="TOC1"/>
        <w:tabs>
          <w:tab w:val="right" w:leader="underscore" w:pos="9062"/>
        </w:tabs>
        <w:rPr>
          <w:rFonts w:eastAsiaTheme="minorEastAsia" w:cstheme="minorBidi"/>
          <w:b w:val="0"/>
          <w:bCs w:val="0"/>
          <w:caps w:val="0"/>
          <w:noProof/>
          <w:sz w:val="22"/>
          <w:szCs w:val="22"/>
          <w:lang w:eastAsia="en-GB"/>
        </w:rPr>
      </w:pPr>
      <w:hyperlink w:anchor="_Toc22247812" w:history="1">
        <w:r w:rsidR="00AE5617" w:rsidRPr="00101A1D">
          <w:rPr>
            <w:rStyle w:val="Hyperlink"/>
            <w:rFonts w:eastAsiaTheme="majorEastAsia"/>
            <w:noProof/>
          </w:rPr>
          <w:t>• Legal, ethical, societal, security</w:t>
        </w:r>
        <w:r w:rsidR="00AE5617">
          <w:rPr>
            <w:noProof/>
            <w:webHidden/>
          </w:rPr>
          <w:tab/>
        </w:r>
        <w:r w:rsidR="00AE5617">
          <w:rPr>
            <w:noProof/>
            <w:webHidden/>
          </w:rPr>
          <w:fldChar w:fldCharType="begin"/>
        </w:r>
        <w:r w:rsidR="00AE5617">
          <w:rPr>
            <w:noProof/>
            <w:webHidden/>
          </w:rPr>
          <w:instrText xml:space="preserve"> PAGEREF _Toc22247812 \h </w:instrText>
        </w:r>
        <w:r w:rsidR="00AE5617">
          <w:rPr>
            <w:noProof/>
            <w:webHidden/>
          </w:rPr>
        </w:r>
        <w:r w:rsidR="00AE5617">
          <w:rPr>
            <w:noProof/>
            <w:webHidden/>
          </w:rPr>
          <w:fldChar w:fldCharType="separate"/>
        </w:r>
        <w:r w:rsidR="00AE5617">
          <w:rPr>
            <w:noProof/>
            <w:webHidden/>
          </w:rPr>
          <w:t>6</w:t>
        </w:r>
        <w:r w:rsidR="00AE5617">
          <w:rPr>
            <w:noProof/>
            <w:webHidden/>
          </w:rPr>
          <w:fldChar w:fldCharType="end"/>
        </w:r>
      </w:hyperlink>
    </w:p>
    <w:p w14:paraId="68E34616" w14:textId="3FF58A66" w:rsidR="00AE5617" w:rsidRDefault="004D062F">
      <w:pPr>
        <w:pStyle w:val="TOC1"/>
        <w:tabs>
          <w:tab w:val="right" w:leader="underscore" w:pos="9062"/>
        </w:tabs>
        <w:rPr>
          <w:rFonts w:eastAsiaTheme="minorEastAsia" w:cstheme="minorBidi"/>
          <w:b w:val="0"/>
          <w:bCs w:val="0"/>
          <w:caps w:val="0"/>
          <w:noProof/>
          <w:sz w:val="22"/>
          <w:szCs w:val="22"/>
          <w:lang w:eastAsia="en-GB"/>
        </w:rPr>
      </w:pPr>
      <w:hyperlink w:anchor="_Toc22247813" w:history="1">
        <w:r w:rsidR="00AE5617" w:rsidRPr="00101A1D">
          <w:rPr>
            <w:rStyle w:val="Hyperlink"/>
            <w:rFonts w:eastAsiaTheme="majorEastAsia"/>
            <w:noProof/>
          </w:rPr>
          <w:t>Appendix</w:t>
        </w:r>
        <w:r w:rsidR="00AE5617">
          <w:rPr>
            <w:noProof/>
            <w:webHidden/>
          </w:rPr>
          <w:tab/>
        </w:r>
        <w:r w:rsidR="00AE5617">
          <w:rPr>
            <w:noProof/>
            <w:webHidden/>
          </w:rPr>
          <w:fldChar w:fldCharType="begin"/>
        </w:r>
        <w:r w:rsidR="00AE5617">
          <w:rPr>
            <w:noProof/>
            <w:webHidden/>
          </w:rPr>
          <w:instrText xml:space="preserve"> PAGEREF _Toc22247813 \h </w:instrText>
        </w:r>
        <w:r w:rsidR="00AE5617">
          <w:rPr>
            <w:noProof/>
            <w:webHidden/>
          </w:rPr>
        </w:r>
        <w:r w:rsidR="00AE5617">
          <w:rPr>
            <w:noProof/>
            <w:webHidden/>
          </w:rPr>
          <w:fldChar w:fldCharType="separate"/>
        </w:r>
        <w:r w:rsidR="00AE5617">
          <w:rPr>
            <w:noProof/>
            <w:webHidden/>
          </w:rPr>
          <w:t>6</w:t>
        </w:r>
        <w:r w:rsidR="00AE5617">
          <w:rPr>
            <w:noProof/>
            <w:webHidden/>
          </w:rPr>
          <w:fldChar w:fldCharType="end"/>
        </w:r>
      </w:hyperlink>
    </w:p>
    <w:p w14:paraId="7F38978C" w14:textId="37750052" w:rsidR="00D937D6" w:rsidRDefault="00D937D6" w:rsidP="00F57E8A">
      <w:pPr>
        <w:pStyle w:val="DissertationHeading"/>
        <w:rPr>
          <w:rStyle w:val="DissertationHeadingChar"/>
        </w:rPr>
      </w:pPr>
      <w:r>
        <w:rPr>
          <w:rStyle w:val="DissertationHeadingChar"/>
        </w:rPr>
        <w:fldChar w:fldCharType="end"/>
      </w:r>
    </w:p>
    <w:p w14:paraId="545C9A74" w14:textId="77777777" w:rsidR="00D937D6" w:rsidRDefault="00D937D6">
      <w:pPr>
        <w:widowControl/>
        <w:suppressAutoHyphens w:val="0"/>
        <w:spacing w:after="160" w:line="259" w:lineRule="auto"/>
        <w:rPr>
          <w:rStyle w:val="DissertationHeadingChar"/>
          <w:b w:val="0"/>
          <w:bCs w:val="0"/>
          <w:shd w:val="clear" w:color="auto" w:fill="FFFFFF"/>
        </w:rPr>
      </w:pPr>
      <w:r>
        <w:rPr>
          <w:rStyle w:val="DissertationHeadingChar"/>
        </w:rPr>
        <w:br w:type="page"/>
      </w:r>
    </w:p>
    <w:p w14:paraId="63D56005" w14:textId="391ACDF9" w:rsidR="00C120E7" w:rsidRPr="00D937D6" w:rsidRDefault="00F8351A">
      <w:pPr>
        <w:pStyle w:val="DissertationHeading"/>
        <w:rPr>
          <w:rStyle w:val="DissertationHeadingChar"/>
          <w:b/>
          <w:bCs/>
          <w:rPrChange w:id="44" w:author="Tomasz Przybylski" w:date="2019-10-17T23:22:00Z">
            <w:rPr>
              <w:rStyle w:val="DissertationHeadingChar"/>
              <w:b/>
              <w:bCs/>
              <w:shd w:val="clear" w:color="auto" w:fill="auto"/>
            </w:rPr>
          </w:rPrChange>
        </w:rPr>
      </w:pPr>
      <w:bookmarkStart w:id="45" w:name="_Toc22247803"/>
      <w:r w:rsidRPr="00D937D6">
        <w:rPr>
          <w:rStyle w:val="DissertationHeadingChar"/>
          <w:b/>
          <w:bCs/>
          <w:rPrChange w:id="46" w:author="Tomasz Przybylski" w:date="2019-10-17T23:22:00Z">
            <w:rPr>
              <w:rStyle w:val="DissertationHeadingChar"/>
            </w:rPr>
          </w:rPrChange>
        </w:rPr>
        <w:lastRenderedPageBreak/>
        <w:t xml:space="preserve">• </w:t>
      </w:r>
      <w:r w:rsidRPr="00D937D6">
        <w:t>Abstract</w:t>
      </w:r>
      <w:bookmarkEnd w:id="9"/>
      <w:bookmarkEnd w:id="43"/>
      <w:bookmarkEnd w:id="45"/>
    </w:p>
    <w:p w14:paraId="0BD19A41" w14:textId="14CC80B9" w:rsidR="005025E9" w:rsidRPr="00D55B41" w:rsidRDefault="00FA28C6" w:rsidP="00F57E8A">
      <w:pPr>
        <w:pStyle w:val="Dissertation"/>
        <w:rPr>
          <w:rStyle w:val="DissertationHeadingChar"/>
          <w:b w:val="0"/>
          <w:sz w:val="24"/>
        </w:rPr>
      </w:pPr>
      <w:ins w:id="47" w:author="Orwell, James M" w:date="2019-10-16T13:02:00Z">
        <w:r w:rsidRPr="00FA28C6">
          <w:t>Currently</w:t>
        </w:r>
      </w:ins>
      <w:del w:id="48" w:author="Orwell, James M" w:date="2019-10-16T13:02:00Z">
        <w:r w:rsidR="005025E9" w:rsidRPr="00F57E8A" w:rsidDel="00FA28C6">
          <w:delText>As it stands</w:delText>
        </w:r>
      </w:del>
      <w:r w:rsidR="005025E9" w:rsidRPr="00F57E8A">
        <w:t>, there is no tool for</w:t>
      </w:r>
      <w:r w:rsidR="005025E9" w:rsidRPr="00D55B41">
        <w:rPr>
          <w:rStyle w:val="DissertationHeadingChar"/>
          <w:b w:val="0"/>
          <w:sz w:val="24"/>
        </w:rPr>
        <w:t xml:space="preserve"> </w:t>
      </w:r>
      <w:r w:rsidR="005025E9" w:rsidRPr="00F57E8A">
        <w:t xml:space="preserve">Investigative Journalists to quickly search through </w:t>
      </w:r>
      <w:r w:rsidR="007B4F37" w:rsidRPr="00F57E8A">
        <w:t>a large</w:t>
      </w:r>
      <w:r w:rsidR="007B4F37" w:rsidRPr="00D55B41">
        <w:rPr>
          <w:rStyle w:val="DissertationHeadingChar"/>
          <w:b w:val="0"/>
          <w:sz w:val="24"/>
        </w:rPr>
        <w:t xml:space="preserve"> </w:t>
      </w:r>
      <w:r w:rsidR="007B4F37" w:rsidRPr="00F57E8A">
        <w:t xml:space="preserve">amount of different news outlets or magazines or scientific/literary journals. </w:t>
      </w:r>
      <w:del w:id="49" w:author="Orwell, James M" w:date="2019-10-16T13:03:00Z">
        <w:r w:rsidR="007B4F37" w:rsidRPr="00F57E8A" w:rsidDel="00FA28C6">
          <w:delText>According to my customer</w:delText>
        </w:r>
      </w:del>
      <w:ins w:id="50" w:author="Orwell, James M" w:date="2019-10-16T13:03:00Z">
        <w:r>
          <w:t xml:space="preserve">An individual has agreed to be a client for this project: they state that </w:t>
        </w:r>
      </w:ins>
      <w:del w:id="51" w:author="Orwell, James M" w:date="2019-10-16T13:03:00Z">
        <w:r w:rsidR="007B4F37" w:rsidRPr="00F57E8A" w:rsidDel="00FA28C6">
          <w:delText xml:space="preserve">, </w:delText>
        </w:r>
      </w:del>
      <w:r w:rsidR="007B4F37" w:rsidRPr="00F57E8A">
        <w:t>the traditional search engines such as Google, Bing etc. are not suited to the needs of investigative journalism</w:t>
      </w:r>
      <w:r w:rsidR="00FF2EA0" w:rsidRPr="00F57E8A">
        <w:t xml:space="preserve"> and could greatly be improved for researching. T</w:t>
      </w:r>
      <w:r w:rsidR="007B4F37" w:rsidRPr="00F57E8A">
        <w:t xml:space="preserve">his project </w:t>
      </w:r>
      <w:r w:rsidR="00454B31">
        <w:t>will not aim to</w:t>
      </w:r>
      <w:r w:rsidR="007B4F37" w:rsidRPr="00F57E8A">
        <w:t xml:space="preserve"> replace the large search engines but rather build a tool that will perform the job better </w:t>
      </w:r>
      <w:r w:rsidR="00EF5FB6" w:rsidRPr="00F57E8A">
        <w:t xml:space="preserve">for this </w:t>
      </w:r>
      <w:r w:rsidR="00FF2EA0" w:rsidRPr="00F57E8A">
        <w:t>use case.</w:t>
      </w:r>
      <w:ins w:id="52" w:author="Orwell, James M" w:date="2019-10-16T13:02:00Z">
        <w:r>
          <w:t xml:space="preserve"> This tool will be</w:t>
        </w:r>
      </w:ins>
      <w:ins w:id="53" w:author="Tomasz Przybylski" w:date="2019-10-17T21:00:00Z">
        <w:r w:rsidR="007B6CF2">
          <w:t xml:space="preserve"> </w:t>
        </w:r>
      </w:ins>
      <w:ins w:id="54" w:author="Orwell, James M" w:date="2019-10-16T13:02:00Z">
        <w:del w:id="55" w:author="Tomasz Przybylski" w:date="2019-10-17T21:00:00Z">
          <w:r w:rsidDel="007B6CF2">
            <w:delText xml:space="preserve"> developed and then </w:delText>
          </w:r>
        </w:del>
      </w:ins>
      <w:ins w:id="56" w:author="Orwell, James M" w:date="2019-10-16T13:04:00Z">
        <w:r>
          <w:t xml:space="preserve">evaluated </w:t>
        </w:r>
      </w:ins>
      <w:ins w:id="57" w:author="Orwell, James M" w:date="2019-10-16T13:02:00Z">
        <w:r>
          <w:t xml:space="preserve">by </w:t>
        </w:r>
      </w:ins>
      <w:ins w:id="58" w:author="Orwell, James M" w:date="2019-10-16T13:03:00Z">
        <w:r>
          <w:t>the client</w:t>
        </w:r>
      </w:ins>
      <w:ins w:id="59" w:author="Tomasz Przybylski" w:date="2019-10-17T21:00:00Z">
        <w:r w:rsidR="007B6CF2">
          <w:t xml:space="preserve"> upon completion</w:t>
        </w:r>
      </w:ins>
      <w:ins w:id="60" w:author="Orwell, James M" w:date="2019-10-16T13:03:00Z">
        <w:r>
          <w:t xml:space="preserve">, and </w:t>
        </w:r>
        <w:del w:id="61" w:author="Tomasz Przybylski" w:date="2019-10-17T21:10:00Z">
          <w:r w:rsidDel="005A7368">
            <w:delText>future prospects</w:delText>
          </w:r>
        </w:del>
      </w:ins>
      <w:ins w:id="62" w:author="Tomasz Przybylski" w:date="2019-10-17T21:10:00Z">
        <w:r w:rsidR="005A7368">
          <w:t>prospects</w:t>
        </w:r>
      </w:ins>
      <w:ins w:id="63" w:author="Orwell, James M" w:date="2019-10-16T13:03:00Z">
        <w:r>
          <w:t xml:space="preserve"> for this tool will be investigated. </w:t>
        </w:r>
      </w:ins>
      <w:ins w:id="64" w:author="Tomasz Przybylski" w:date="2019-10-17T21:03:00Z">
        <w:r w:rsidR="007B6CF2">
          <w:t xml:space="preserve">The project will be </w:t>
        </w:r>
      </w:ins>
      <w:ins w:id="65" w:author="Tomasz Przybylski" w:date="2019-10-17T23:05:00Z">
        <w:r w:rsidR="00C977BB">
          <w:t>undertaken</w:t>
        </w:r>
      </w:ins>
      <w:ins w:id="66" w:author="Tomasz Przybylski" w:date="2019-10-17T21:04:00Z">
        <w:r w:rsidR="007B6CF2">
          <w:t xml:space="preserve"> through weekly sprints and the use of </w:t>
        </w:r>
      </w:ins>
      <w:ins w:id="67" w:author="Tomasz Przybylski" w:date="2019-10-17T21:16:00Z">
        <w:r w:rsidR="005A7368">
          <w:t>Crystal-Clear</w:t>
        </w:r>
      </w:ins>
      <w:ins w:id="68" w:author="Tomasz Przybylski" w:date="2019-10-17T21:04:00Z">
        <w:r w:rsidR="007B6CF2">
          <w:t xml:space="preserve"> Agile methodology</w:t>
        </w:r>
      </w:ins>
      <w:ins w:id="69" w:author="Tomasz Przybylski" w:date="2019-10-17T21:06:00Z">
        <w:r w:rsidR="007B6CF2">
          <w:t xml:space="preserve">, with an increased focus </w:t>
        </w:r>
      </w:ins>
      <w:ins w:id="70" w:author="Tomasz Przybylski" w:date="2019-10-17T21:07:00Z">
        <w:r w:rsidR="007B6CF2">
          <w:t xml:space="preserve">on the frequent delivery of </w:t>
        </w:r>
      </w:ins>
      <w:ins w:id="71" w:author="Tomasz Przybylski" w:date="2019-10-17T21:08:00Z">
        <w:r w:rsidR="007B6CF2">
          <w:t>working software and interaction with the client</w:t>
        </w:r>
      </w:ins>
      <w:ins w:id="72" w:author="Tomasz Przybylski" w:date="2019-10-17T21:10:00Z">
        <w:r w:rsidR="005A7368">
          <w:t>.</w:t>
        </w:r>
      </w:ins>
    </w:p>
    <w:p w14:paraId="03175B73" w14:textId="77777777" w:rsidR="00C120E7" w:rsidRPr="00D937D6" w:rsidRDefault="00F8351A">
      <w:pPr>
        <w:pStyle w:val="DissertationHeading"/>
        <w:rPr>
          <w:rPrChange w:id="73" w:author="Tomasz Przybylski" w:date="2019-10-17T23:22:00Z">
            <w:rPr/>
          </w:rPrChange>
        </w:rPr>
        <w:pPrChange w:id="74" w:author="Tomasz Przybylski" w:date="2019-10-17T23:22:00Z">
          <w:pPr>
            <w:pStyle w:val="Dissertation"/>
          </w:pPr>
        </w:pPrChange>
      </w:pPr>
      <w:r w:rsidRPr="00D937D6">
        <w:rPr>
          <w:rPrChange w:id="75" w:author="Tomasz Przybylski" w:date="2019-10-17T23:22:00Z">
            <w:rPr>
              <w:b/>
            </w:rPr>
          </w:rPrChange>
        </w:rPr>
        <w:br/>
      </w:r>
      <w:bookmarkStart w:id="76" w:name="_Toc20833622"/>
      <w:bookmarkStart w:id="77" w:name="_Toc22247804"/>
      <w:r w:rsidRPr="00D937D6">
        <w:rPr>
          <w:rPrChange w:id="78" w:author="Tomasz Przybylski" w:date="2019-10-17T23:22:00Z">
            <w:rPr>
              <w:b/>
            </w:rPr>
          </w:rPrChange>
        </w:rPr>
        <w:t xml:space="preserve">• </w:t>
      </w:r>
      <w:r w:rsidRPr="00D937D6">
        <w:rPr>
          <w:rStyle w:val="DissertationHeadingChar"/>
          <w:b/>
          <w:bCs/>
          <w:rPrChange w:id="79" w:author="Tomasz Przybylski" w:date="2019-10-17T23:22:00Z">
            <w:rPr>
              <w:rStyle w:val="DissertationHeadingChar"/>
              <w:b w:val="0"/>
            </w:rPr>
          </w:rPrChange>
        </w:rPr>
        <w:t>Introduction and Background</w:t>
      </w:r>
      <w:bookmarkEnd w:id="76"/>
      <w:bookmarkEnd w:id="77"/>
      <w:r w:rsidRPr="00D937D6">
        <w:rPr>
          <w:rPrChange w:id="80" w:author="Tomasz Przybylski" w:date="2019-10-17T23:22:00Z">
            <w:rPr>
              <w:b/>
            </w:rPr>
          </w:rPrChange>
        </w:rPr>
        <w:t xml:space="preserve"> </w:t>
      </w:r>
    </w:p>
    <w:p w14:paraId="3175373F" w14:textId="625DBF20" w:rsidR="00742582" w:rsidRDefault="00742582" w:rsidP="003C3910">
      <w:pPr>
        <w:pStyle w:val="Dissertation"/>
      </w:pPr>
      <w:bookmarkStart w:id="81" w:name="_Toc20833623"/>
      <w:r>
        <w:t>The importance of free speech and journalism is paramount. It is a basic human right, the pinnacle of modern society and the crucible for all progress and inventions. This project is an extension of that and aims to aid anyone who wishes to pursue investigative journalism and research. It is important enough to pursue for this final year project and it is important enough to my customer to seek someone to create this tool.</w:t>
      </w:r>
    </w:p>
    <w:p w14:paraId="15AE14CE" w14:textId="3ABE4BF8" w:rsidR="000C737C" w:rsidRDefault="0029553B" w:rsidP="003C3910">
      <w:pPr>
        <w:pStyle w:val="Dissertation"/>
        <w:rPr>
          <w:ins w:id="82" w:author="Tomasz Przybylski" w:date="2019-10-17T21:17:00Z"/>
        </w:rPr>
      </w:pPr>
      <w:r w:rsidRPr="00D55B41">
        <w:t>Researching</w:t>
      </w:r>
      <w:r>
        <w:t xml:space="preserve"> a topic through search engines is tiresome and time consuming. Current search engines are not designed for this purpose, and as such one can often come across difficulties such as repetitive articles or irrelevant websites. This process also requires one to view tens or hundreds of articles, </w:t>
      </w:r>
      <w:r w:rsidR="0070623D">
        <w:t>with each article having to be accessed individually, meaning lots of network traffic and bandwidth usage. This is a problem for individuals who are in places where internet is not readily available or where it is not at a standard as to accommodate such traffic. This project hopes to alleviate some of these problems for Investigative Journalists, Independent Researchers, Students and Individuals (henceforth will be referred to as “</w:t>
      </w:r>
      <w:r w:rsidR="00795A19">
        <w:t>Users</w:t>
      </w:r>
      <w:r w:rsidR="0070623D">
        <w:t>”). It will also allow authors of articles, journals and other reports to share their creations through another medium</w:t>
      </w:r>
      <w:r w:rsidR="0017007C">
        <w:t>, increasing its reach.</w:t>
      </w:r>
    </w:p>
    <w:p w14:paraId="42CAEDD1" w14:textId="7641CF82" w:rsidR="005A7368" w:rsidRDefault="005A7368" w:rsidP="003C3910">
      <w:pPr>
        <w:pStyle w:val="Dissertation"/>
      </w:pPr>
      <w:ins w:id="83" w:author="Tomasz Przybylski" w:date="2019-10-17T21:17:00Z">
        <w:r>
          <w:t xml:space="preserve">Scholarly journals and academic </w:t>
        </w:r>
      </w:ins>
      <w:ins w:id="84" w:author="Tomasz Przybylski" w:date="2019-10-17T21:18:00Z">
        <w:r>
          <w:t>articles have a formal network of connections &amp; references (‘citations’)</w:t>
        </w:r>
      </w:ins>
      <w:ins w:id="85" w:author="Tomasz Przybylski" w:date="2019-10-17T21:19:00Z">
        <w:r>
          <w:t xml:space="preserve"> that show a </w:t>
        </w:r>
      </w:ins>
      <w:ins w:id="86" w:author="Tomasz Przybylski" w:date="2019-10-17T21:30:00Z">
        <w:r w:rsidR="00F11DA0">
          <w:t>clear-cut</w:t>
        </w:r>
      </w:ins>
      <w:ins w:id="87" w:author="Tomasz Przybylski" w:date="2019-10-17T21:19:00Z">
        <w:r>
          <w:t xml:space="preserve"> path to </w:t>
        </w:r>
      </w:ins>
      <w:ins w:id="88" w:author="Tomasz Przybylski" w:date="2019-10-17T21:24:00Z">
        <w:r w:rsidR="00D04E9A">
          <w:t xml:space="preserve">the original data or </w:t>
        </w:r>
      </w:ins>
      <w:ins w:id="89" w:author="Tomasz Przybylski" w:date="2019-10-17T21:30:00Z">
        <w:r w:rsidR="00F11DA0">
          <w:t>information;</w:t>
        </w:r>
      </w:ins>
      <w:ins w:id="90" w:author="Tomasz Przybylski" w:date="2019-10-17T21:26:00Z">
        <w:r w:rsidR="00D04E9A">
          <w:t xml:space="preserve"> </w:t>
        </w:r>
      </w:ins>
      <w:ins w:id="91" w:author="Tomasz Przybylski" w:date="2019-10-17T21:30:00Z">
        <w:r w:rsidR="00F11DA0">
          <w:t>however,</w:t>
        </w:r>
      </w:ins>
      <w:ins w:id="92" w:author="Tomasz Przybylski" w:date="2019-10-17T21:26:00Z">
        <w:r w:rsidR="00D04E9A">
          <w:t xml:space="preserve"> </w:t>
        </w:r>
      </w:ins>
      <w:ins w:id="93" w:author="Tomasz Przybylski" w:date="2019-10-17T21:33:00Z">
        <w:r w:rsidR="00F11DA0">
          <w:t>such a</w:t>
        </w:r>
      </w:ins>
      <w:ins w:id="94" w:author="Tomasz Przybylski" w:date="2019-10-17T21:26:00Z">
        <w:r w:rsidR="00D04E9A">
          <w:t xml:space="preserve"> standard does not exist for </w:t>
        </w:r>
      </w:ins>
      <w:ins w:id="95" w:author="Tomasz Przybylski" w:date="2019-10-17T23:05:00Z">
        <w:r w:rsidR="00C977BB">
          <w:t>most</w:t>
        </w:r>
      </w:ins>
      <w:ins w:id="96" w:author="Tomasz Przybylski" w:date="2019-10-17T21:27:00Z">
        <w:r w:rsidR="00D04E9A">
          <w:t xml:space="preserve"> news articles, magazines</w:t>
        </w:r>
      </w:ins>
      <w:ins w:id="97" w:author="Tomasz Przybylski" w:date="2019-10-17T21:28:00Z">
        <w:r w:rsidR="00D04E9A">
          <w:t xml:space="preserve"> &amp; </w:t>
        </w:r>
      </w:ins>
      <w:ins w:id="98" w:author="Tomasz Przybylski" w:date="2019-10-17T23:06:00Z">
        <w:r w:rsidR="00C977BB">
          <w:t>many other instances of</w:t>
        </w:r>
      </w:ins>
      <w:ins w:id="99" w:author="Tomasz Przybylski" w:date="2019-10-17T21:28:00Z">
        <w:r w:rsidR="00D04E9A">
          <w:t xml:space="preserve"> public-domain information. </w:t>
        </w:r>
      </w:ins>
    </w:p>
    <w:p w14:paraId="661A7DEA" w14:textId="785BDFAF" w:rsidR="005A7368" w:rsidRDefault="000C737C" w:rsidP="003C3910">
      <w:pPr>
        <w:pStyle w:val="Dissertation"/>
        <w:rPr>
          <w:ins w:id="100" w:author="Orwell, James M" w:date="2019-10-16T13:07:00Z"/>
        </w:rPr>
      </w:pPr>
      <w:r>
        <w:t>As mentioned before, search engines can be successfully used to perform t</w:t>
      </w:r>
      <w:r w:rsidR="00742582">
        <w:t>he task of extensive research into a topic</w:t>
      </w:r>
      <w:r>
        <w:t xml:space="preserve">, although </w:t>
      </w:r>
      <w:commentRangeStart w:id="101"/>
      <w:r>
        <w:t>they leave a lot to be desired.</w:t>
      </w:r>
      <w:r w:rsidR="00454B31">
        <w:t xml:space="preserve"> </w:t>
      </w:r>
      <w:commentRangeEnd w:id="101"/>
      <w:r w:rsidR="00FA28C6">
        <w:rPr>
          <w:rStyle w:val="CommentReference"/>
          <w:rFonts w:ascii="Lucida Sans Unicode" w:hAnsi="Lucida Sans Unicode"/>
          <w:bCs w:val="0"/>
          <w:shd w:val="clear" w:color="auto" w:fill="auto"/>
        </w:rPr>
        <w:commentReference w:id="101"/>
      </w:r>
      <w:r w:rsidR="00454B31">
        <w:t xml:space="preserve">A tool </w:t>
      </w:r>
      <w:r w:rsidR="00512A70">
        <w:t>very alike</w:t>
      </w:r>
      <w:r w:rsidR="00454B31">
        <w:t xml:space="preserve"> the aims of this project is </w:t>
      </w:r>
      <w:r>
        <w:t>LexisNexis, an American “Computer-Assisted Legal Research” (CALR) tool</w:t>
      </w:r>
      <w:r w:rsidR="00E80662">
        <w:t xml:space="preserve">. According to LexisNexis, </w:t>
      </w:r>
      <w:r w:rsidR="0053168F">
        <w:t>“</w:t>
      </w:r>
      <w:r w:rsidR="00E80662" w:rsidRPr="0053168F">
        <w:rPr>
          <w:i/>
          <w:iCs/>
        </w:rPr>
        <w:t xml:space="preserve">LexisNexis gives you access to some of the highest-quality legal research and intelligence on the market. Our solutions help lawyers sift through varied sources of information to quickly get to the right information for the work they’re </w:t>
      </w:r>
      <w:r w:rsidR="0053168F" w:rsidRPr="0053168F">
        <w:rPr>
          <w:i/>
          <w:iCs/>
        </w:rPr>
        <w:t>doing and</w:t>
      </w:r>
      <w:r w:rsidR="00E80662" w:rsidRPr="0053168F">
        <w:rPr>
          <w:i/>
          <w:iCs/>
        </w:rPr>
        <w:t xml:space="preserve"> provide practical guidance in a wide range of practice areas</w:t>
      </w:r>
      <w:r w:rsidR="0053168F">
        <w:rPr>
          <w:i/>
          <w:iCs/>
        </w:rPr>
        <w:t>.</w:t>
      </w:r>
      <w:r w:rsidR="0053168F" w:rsidRPr="0053168F">
        <w:t>”</w:t>
      </w:r>
      <w:r w:rsidR="0053168F">
        <w:t>[1]. They boast the largest legal and public-domain</w:t>
      </w:r>
      <w:r w:rsidR="0034033A">
        <w:t xml:space="preserve"> knowledge</w:t>
      </w:r>
      <w:r w:rsidR="0053168F">
        <w:t xml:space="preserve"> database</w:t>
      </w:r>
      <w:r w:rsidR="0034033A">
        <w:t xml:space="preserve"> in the world.</w:t>
      </w:r>
      <w:r w:rsidR="0033714D">
        <w:t xml:space="preserve"> Another </w:t>
      </w:r>
      <w:r w:rsidR="00FF4A96">
        <w:t>similar tool that works on the same premise</w:t>
      </w:r>
      <w:r w:rsidR="0033714D">
        <w:t xml:space="preserve"> is Google Scholar, a free CALR tool. However, </w:t>
      </w:r>
      <w:r w:rsidR="00454B31">
        <w:t xml:space="preserve">both LexisNexis and </w:t>
      </w:r>
      <w:r w:rsidR="0033714D">
        <w:t xml:space="preserve">Google Scholar only work for Scholarly Articles and Case Laws and </w:t>
      </w:r>
      <w:r w:rsidR="00742582">
        <w:t>are</w:t>
      </w:r>
      <w:r w:rsidR="0033714D">
        <w:t xml:space="preserve"> only useful for legal research.</w:t>
      </w:r>
      <w:r w:rsidR="008565A3">
        <w:t xml:space="preserve"> </w:t>
      </w:r>
      <w:r w:rsidR="008565A3">
        <w:br/>
      </w:r>
      <w:r w:rsidR="00742582">
        <w:t>LexisNexis makes up one of</w:t>
      </w:r>
      <w:r w:rsidR="008565A3">
        <w:t xml:space="preserve"> half </w:t>
      </w:r>
      <w:r w:rsidR="00742582">
        <w:t xml:space="preserve">a </w:t>
      </w:r>
      <w:r w:rsidR="008565A3">
        <w:t>dozen subscription-based CALR web services mostly based in but not limited to the US and the UK, creating a global “commercial market surpassing $8b” [2].</w:t>
      </w:r>
      <w:ins w:id="102" w:author="Orwell, James M" w:date="2019-10-16T13:05:00Z">
        <w:r w:rsidR="00FA28C6">
          <w:t xml:space="preserve"> </w:t>
        </w:r>
      </w:ins>
      <w:ins w:id="103" w:author="Tomasz Przybylski" w:date="2019-10-17T21:01:00Z">
        <w:r w:rsidR="007B6CF2">
          <w:t>There may be other proprietary solut</w:t>
        </w:r>
      </w:ins>
      <w:ins w:id="104" w:author="Tomasz Przybylski" w:date="2019-10-17T21:02:00Z">
        <w:r w:rsidR="007B6CF2">
          <w:t xml:space="preserve">ions, however there is no way to evaluate these without access. </w:t>
        </w:r>
      </w:ins>
    </w:p>
    <w:p w14:paraId="3A2AD940" w14:textId="255DC724" w:rsidR="00FA28C6" w:rsidDel="007F5462" w:rsidRDefault="00FA28C6" w:rsidP="003C3910">
      <w:pPr>
        <w:pStyle w:val="Dissertation"/>
        <w:rPr>
          <w:del w:id="105" w:author="Tomasz Przybylski" w:date="2019-10-17T21:44:00Z"/>
        </w:rPr>
      </w:pPr>
      <w:ins w:id="106" w:author="Orwell, James M" w:date="2019-10-16T13:07:00Z">
        <w:del w:id="107" w:author="Tomasz Przybylski" w:date="2019-10-17T21:44:00Z">
          <w:r w:rsidDel="007F5462">
            <w:lastRenderedPageBreak/>
            <w:delText xml:space="preserve">Academic articles have a formal network of connections (called ‘citations’). However other media forms don’t have </w:delText>
          </w:r>
        </w:del>
      </w:ins>
      <w:ins w:id="108" w:author="Orwell, James M" w:date="2019-10-16T13:08:00Z">
        <w:del w:id="109" w:author="Tomasz Przybylski" w:date="2019-10-17T21:44:00Z">
          <w:r w:rsidDel="007F5462">
            <w:delText xml:space="preserve">formal </w:delText>
          </w:r>
        </w:del>
      </w:ins>
      <w:ins w:id="110" w:author="Orwell, James M" w:date="2019-10-16T13:07:00Z">
        <w:del w:id="111" w:author="Tomasz Przybylski" w:date="2019-10-17T21:44:00Z">
          <w:r w:rsidDel="007F5462">
            <w:delText>machin</w:delText>
          </w:r>
        </w:del>
      </w:ins>
      <w:ins w:id="112" w:author="Orwell, James M" w:date="2019-10-16T13:08:00Z">
        <w:del w:id="113" w:author="Tomasz Przybylski" w:date="2019-10-17T21:44:00Z">
          <w:r w:rsidDel="007F5462">
            <w:delText xml:space="preserve">e-readable equivalents….. is this in-scope? </w:delText>
          </w:r>
        </w:del>
      </w:ins>
    </w:p>
    <w:bookmarkEnd w:id="81"/>
    <w:p w14:paraId="1D979AAB" w14:textId="5A91D030" w:rsidR="00FF2EA0" w:rsidRDefault="00F8351A" w:rsidP="00C120E7">
      <w:pPr>
        <w:pStyle w:val="DissertationHeading"/>
      </w:pPr>
      <w:r>
        <w:br/>
      </w:r>
      <w:bookmarkStart w:id="114" w:name="_Toc20833624"/>
      <w:bookmarkStart w:id="115" w:name="_Toc20833742"/>
      <w:bookmarkStart w:id="116" w:name="_Toc22247805"/>
      <w:r>
        <w:t>• Aims and Objectives</w:t>
      </w:r>
      <w:bookmarkEnd w:id="114"/>
      <w:bookmarkEnd w:id="115"/>
      <w:bookmarkEnd w:id="116"/>
    </w:p>
    <w:p w14:paraId="45F25DC3" w14:textId="15A91F2C" w:rsidR="00F57E8A" w:rsidRDefault="00F57E8A" w:rsidP="009229B7">
      <w:pPr>
        <w:pStyle w:val="DissertationHeading2"/>
      </w:pPr>
      <w:bookmarkStart w:id="117" w:name="_Toc22247806"/>
      <w:r>
        <w:t>Aim</w:t>
      </w:r>
      <w:ins w:id="118" w:author="Tomasz Przybylski" w:date="2019-10-17T21:43:00Z">
        <w:r w:rsidR="007F5462">
          <w:t>s</w:t>
        </w:r>
      </w:ins>
      <w:del w:id="119" w:author="Orwell, James M" w:date="2019-10-16T13:13:00Z">
        <w:r w:rsidDel="004050F6">
          <w:delText>s</w:delText>
        </w:r>
      </w:del>
      <w:r>
        <w:t>:</w:t>
      </w:r>
      <w:bookmarkEnd w:id="117"/>
    </w:p>
    <w:p w14:paraId="5F3F67EC" w14:textId="77777777" w:rsidR="00A943FE" w:rsidRDefault="007F5462" w:rsidP="001D1F1B">
      <w:pPr>
        <w:pStyle w:val="Dissertation"/>
        <w:rPr>
          <w:ins w:id="120" w:author="Tomasz Przybylski" w:date="2019-10-17T21:55:00Z"/>
        </w:rPr>
      </w:pPr>
      <w:ins w:id="121" w:author="Tomasz Przybylski" w:date="2019-10-17T21:47:00Z">
        <w:r>
          <w:t xml:space="preserve">An </w:t>
        </w:r>
      </w:ins>
      <w:del w:id="122" w:author="Tomasz Przybylski" w:date="2019-10-17T21:47:00Z">
        <w:r w:rsidR="00454B31" w:rsidDel="007F5462">
          <w:delText xml:space="preserve">The </w:delText>
        </w:r>
      </w:del>
      <w:r w:rsidR="00454B31">
        <w:t xml:space="preserve">aim </w:t>
      </w:r>
      <w:r w:rsidR="00FF2EA0" w:rsidRPr="001D1F1B">
        <w:t>for this project is to create a tool that professional Investigative Journalists</w:t>
      </w:r>
      <w:r w:rsidR="0033714D" w:rsidRPr="001D1F1B">
        <w:t>, Researchers, Students and Individuals (“Users”)</w:t>
      </w:r>
      <w:r w:rsidR="00FF2EA0" w:rsidRPr="001D1F1B">
        <w:t xml:space="preserve"> could use in order to aid and speed up the process of researching relevant topics or information</w:t>
      </w:r>
      <w:r w:rsidR="00007AD7">
        <w:t xml:space="preserve">, and to aid Users who do not have enough bandwidth to facilitate </w:t>
      </w:r>
      <w:del w:id="123" w:author="Orwell, James M" w:date="2019-10-16T13:06:00Z">
        <w:r w:rsidR="00007AD7" w:rsidDel="00FA28C6">
          <w:delText xml:space="preserve">regular </w:delText>
        </w:r>
      </w:del>
      <w:ins w:id="124" w:author="Orwell, James M" w:date="2019-10-16T13:06:00Z">
        <w:r w:rsidR="00FA28C6">
          <w:t xml:space="preserve">intensive </w:t>
        </w:r>
      </w:ins>
      <w:r w:rsidR="00007AD7">
        <w:t>browsing.</w:t>
      </w:r>
      <w:r w:rsidR="00344F33">
        <w:t xml:space="preserve"> </w:t>
      </w:r>
      <w:moveFromRangeStart w:id="125" w:author="Tomasz Przybylski" w:date="2019-10-17T21:50:00Z" w:name="move22241447"/>
      <w:moveFrom w:id="126" w:author="Tomasz Przybylski" w:date="2019-10-17T21:50:00Z">
        <w:r w:rsidR="00454B31" w:rsidDel="007F5462">
          <w:t xml:space="preserve">The project </w:t>
        </w:r>
        <w:r w:rsidR="00344F33" w:rsidDel="007F5462">
          <w:t>aim</w:t>
        </w:r>
        <w:r w:rsidR="00454B31" w:rsidDel="007F5462">
          <w:t>s</w:t>
        </w:r>
        <w:r w:rsidR="00344F33" w:rsidDel="007F5462">
          <w:t xml:space="preserve"> to have a prototype ready by mid-December and the completed project </w:t>
        </w:r>
        <w:r w:rsidR="00007AD7" w:rsidDel="007F5462">
          <w:t>by late-April</w:t>
        </w:r>
        <w:ins w:id="127" w:author="Orwell, James M" w:date="2019-10-16T13:13:00Z">
          <w:r w:rsidR="004050F6" w:rsidDel="007F5462">
            <w:t>.</w:t>
          </w:r>
        </w:ins>
      </w:moveFrom>
      <w:moveFromRangeEnd w:id="125"/>
    </w:p>
    <w:p w14:paraId="2E4AF88F" w14:textId="44AF71EB" w:rsidR="007F5462" w:rsidRDefault="00A943FE" w:rsidP="001D1F1B">
      <w:pPr>
        <w:pStyle w:val="Dissertation"/>
        <w:rPr>
          <w:ins w:id="128" w:author="Tomasz Przybylski" w:date="2019-10-17T21:50:00Z"/>
        </w:rPr>
      </w:pPr>
      <w:ins w:id="129" w:author="Tomasz Przybylski" w:date="2019-10-17T21:55:00Z">
        <w:r>
          <w:t>T</w:t>
        </w:r>
      </w:ins>
      <w:ins w:id="130" w:author="Tomasz Przybylski" w:date="2019-10-17T21:50:00Z">
        <w:r w:rsidR="007F5462">
          <w:t xml:space="preserve">his </w:t>
        </w:r>
      </w:ins>
      <w:ins w:id="131" w:author="Tomasz Przybylski" w:date="2019-10-17T21:43:00Z">
        <w:r w:rsidR="007F5462">
          <w:t xml:space="preserve">project will explore the possibility of creating </w:t>
        </w:r>
      </w:ins>
      <w:ins w:id="132" w:author="Tomasz Przybylski" w:date="2019-10-17T21:52:00Z">
        <w:r>
          <w:t>a</w:t>
        </w:r>
      </w:ins>
      <w:ins w:id="133" w:author="Tomasz Przybylski" w:date="2019-10-17T21:43:00Z">
        <w:r w:rsidR="007F5462">
          <w:t xml:space="preserve"> standard</w:t>
        </w:r>
      </w:ins>
      <w:ins w:id="134" w:author="Tomasz Przybylski" w:date="2019-10-17T21:52:00Z">
        <w:r>
          <w:t xml:space="preserve"> for </w:t>
        </w:r>
      </w:ins>
      <w:ins w:id="135" w:author="Tomasz Przybylski" w:date="2019-10-17T21:54:00Z">
        <w:r>
          <w:t>news articles, magazines &amp; public-domain information</w:t>
        </w:r>
      </w:ins>
      <w:ins w:id="136" w:author="Tomasz Przybylski" w:date="2019-10-17T21:55:00Z">
        <w:r>
          <w:t xml:space="preserve">, </w:t>
        </w:r>
      </w:ins>
      <w:ins w:id="137" w:author="Tomasz Przybylski" w:date="2019-10-17T22:08:00Z">
        <w:r w:rsidR="00B2716A">
          <w:t>like</w:t>
        </w:r>
      </w:ins>
      <w:ins w:id="138" w:author="Tomasz Przybylski" w:date="2019-10-17T21:55:00Z">
        <w:r>
          <w:t xml:space="preserve"> the citations and referencing used for scholarly articles</w:t>
        </w:r>
      </w:ins>
      <w:ins w:id="139" w:author="Tomasz Przybylski" w:date="2019-10-17T21:43:00Z">
        <w:r w:rsidR="007F5462">
          <w:t xml:space="preserve"> and </w:t>
        </w:r>
      </w:ins>
      <w:ins w:id="140" w:author="Tomasz Przybylski" w:date="2019-10-17T21:56:00Z">
        <w:r>
          <w:t xml:space="preserve">will use this standard for </w:t>
        </w:r>
      </w:ins>
      <w:ins w:id="141" w:author="Tomasz Przybylski" w:date="2019-10-17T21:43:00Z">
        <w:r w:rsidR="007F5462">
          <w:t>determining wh</w:t>
        </w:r>
      </w:ins>
      <w:ins w:id="142" w:author="Tomasz Przybylski" w:date="2019-10-17T21:56:00Z">
        <w:r>
          <w:t>ich</w:t>
        </w:r>
      </w:ins>
      <w:ins w:id="143" w:author="Tomasz Przybylski" w:date="2019-10-17T21:43:00Z">
        <w:r w:rsidR="007F5462">
          <w:t xml:space="preserve"> articles build on or relate to others.</w:t>
        </w:r>
      </w:ins>
    </w:p>
    <w:p w14:paraId="1E417A7E" w14:textId="7003B98E" w:rsidR="007F5462" w:rsidRPr="001D1F1B" w:rsidRDefault="007F5462" w:rsidP="001D1F1B">
      <w:pPr>
        <w:pStyle w:val="Dissertation"/>
      </w:pPr>
      <w:moveToRangeStart w:id="144" w:author="Tomasz Przybylski" w:date="2019-10-17T21:50:00Z" w:name="move22241447"/>
      <w:moveTo w:id="145" w:author="Tomasz Przybylski" w:date="2019-10-17T21:50:00Z">
        <w:r>
          <w:t>The project aims to have a prototype ready by mid-December and the completed project by late-April.</w:t>
        </w:r>
      </w:moveTo>
      <w:moveToRangeEnd w:id="144"/>
    </w:p>
    <w:p w14:paraId="745755AC" w14:textId="41DE62CC" w:rsidR="009229B7" w:rsidRDefault="009229B7" w:rsidP="009229B7">
      <w:pPr>
        <w:pStyle w:val="DissertationHeading2"/>
        <w:rPr>
          <w:rStyle w:val="DissertationHeadingChar"/>
          <w:sz w:val="24"/>
        </w:rPr>
      </w:pPr>
      <w:bookmarkStart w:id="146" w:name="_Toc22247807"/>
      <w:r w:rsidRPr="009229B7">
        <w:t>Objectives:</w:t>
      </w:r>
      <w:bookmarkEnd w:id="146"/>
    </w:p>
    <w:p w14:paraId="76E33890" w14:textId="28CA3EF6" w:rsidR="004050F6" w:rsidDel="00B2716A" w:rsidRDefault="009B3803" w:rsidP="009229B7">
      <w:pPr>
        <w:pStyle w:val="Dissertation"/>
        <w:rPr>
          <w:ins w:id="147" w:author="Orwell, James M" w:date="2019-10-16T13:17:00Z"/>
          <w:del w:id="148" w:author="Tomasz Przybylski" w:date="2019-10-17T22:05:00Z"/>
        </w:rPr>
      </w:pPr>
      <w:r>
        <w:t xml:space="preserve">To achieve </w:t>
      </w:r>
      <w:ins w:id="149" w:author="Tomasz Przybylski" w:date="2019-10-17T23:09:00Z">
        <w:r w:rsidR="00C977BB">
          <w:t>the aims of the project</w:t>
        </w:r>
      </w:ins>
      <w:ins w:id="150" w:author="Tomasz Przybylski" w:date="2019-10-17T23:10:00Z">
        <w:r w:rsidR="00C977BB">
          <w:t>,</w:t>
        </w:r>
      </w:ins>
      <w:del w:id="151" w:author="Tomasz Przybylski" w:date="2019-10-17T23:09:00Z">
        <w:r w:rsidDel="00C977BB">
          <w:delText>my aim,</w:delText>
        </w:r>
      </w:del>
      <w:r>
        <w:t xml:space="preserve"> </w:t>
      </w:r>
      <w:r w:rsidR="00947FF9">
        <w:t>the following will need to be achieved</w:t>
      </w:r>
      <w:r>
        <w:t>:</w:t>
      </w:r>
      <w:r w:rsidR="00256D94">
        <w:br/>
        <w:t>- Thorough research of similar industry solutions &amp; their shortcomings</w:t>
      </w:r>
      <w:r w:rsidR="00256D94">
        <w:br/>
        <w:t>- Definition of deliverables and objectives into MoSCoW (Must have, should have, could have, wont have this time)</w:t>
      </w:r>
      <w:r w:rsidR="00007AD7">
        <w:br/>
      </w:r>
      <w:r w:rsidR="00947FF9">
        <w:t xml:space="preserve">- </w:t>
      </w:r>
      <w:ins w:id="152" w:author="Orwell, James M" w:date="2019-10-16T13:17:00Z">
        <w:r w:rsidR="004050F6">
          <w:t>Creat</w:t>
        </w:r>
      </w:ins>
      <w:ins w:id="153" w:author="Tomasz Przybylski" w:date="2019-10-17T22:08:00Z">
        <w:r w:rsidR="00B2716A">
          <w:t>ion of</w:t>
        </w:r>
      </w:ins>
      <w:ins w:id="154" w:author="Orwell, James M" w:date="2019-10-16T13:17:00Z">
        <w:del w:id="155" w:author="Tomasz Przybylski" w:date="2019-10-17T22:08:00Z">
          <w:r w:rsidR="004050F6" w:rsidDel="00B2716A">
            <w:delText>e</w:delText>
          </w:r>
        </w:del>
        <w:r w:rsidR="004050F6">
          <w:t xml:space="preserve"> some hand-constructed examples of</w:t>
        </w:r>
      </w:ins>
      <w:ins w:id="156" w:author="Tomasz Przybylski" w:date="2019-10-17T22:05:00Z">
        <w:r w:rsidR="00B2716A">
          <w:t xml:space="preserve"> the project’</w:t>
        </w:r>
      </w:ins>
      <w:ins w:id="157" w:author="Tomasz Przybylski" w:date="2019-10-17T22:06:00Z">
        <w:r w:rsidR="00B2716A">
          <w:t xml:space="preserve">s designs </w:t>
        </w:r>
      </w:ins>
      <w:ins w:id="158" w:author="Tomasz Przybylski" w:date="2019-10-17T22:09:00Z">
        <w:r w:rsidR="00B2716A">
          <w:t>and proof of concept</w:t>
        </w:r>
      </w:ins>
      <w:ins w:id="159" w:author="Orwell, James M" w:date="2019-10-16T13:17:00Z">
        <w:del w:id="160" w:author="Tomasz Przybylski" w:date="2019-10-17T22:05:00Z">
          <w:r w:rsidR="004050F6" w:rsidDel="00B2716A">
            <w:delText xml:space="preserve"> what you are trying to achieve, </w:delText>
          </w:r>
        </w:del>
      </w:ins>
      <w:ins w:id="161" w:author="Tomasz Przybylski" w:date="2019-10-17T22:05:00Z">
        <w:r w:rsidR="00B2716A">
          <w:br/>
        </w:r>
      </w:ins>
    </w:p>
    <w:p w14:paraId="03BE7C37" w14:textId="54B26410" w:rsidR="00441814" w:rsidRDefault="004050F6" w:rsidP="009229B7">
      <w:pPr>
        <w:pStyle w:val="Dissertation"/>
      </w:pPr>
      <w:ins w:id="162" w:author="Orwell, James M" w:date="2019-10-16T13:17:00Z">
        <w:r>
          <w:t xml:space="preserve">- </w:t>
        </w:r>
      </w:ins>
      <w:r w:rsidR="00947FF9">
        <w:t>Delivery of</w:t>
      </w:r>
      <w:r w:rsidR="00007AD7">
        <w:t xml:space="preserve"> an Android GUI or webservice </w:t>
      </w:r>
      <w:r w:rsidR="00B3364C">
        <w:t xml:space="preserve">containing a home page, search page, results page, basic document manipulation page, document printout page, profile page </w:t>
      </w:r>
      <w:r w:rsidR="00007AD7">
        <w:t>that reacts to user input almost instantaneously</w:t>
      </w:r>
      <w:r w:rsidR="00B3364C">
        <w:t>.</w:t>
      </w:r>
      <w:r w:rsidR="00C3309A">
        <w:br/>
      </w:r>
      <w:r w:rsidR="00947FF9">
        <w:t xml:space="preserve">- </w:t>
      </w:r>
      <w:del w:id="163" w:author="Orwell, James M" w:date="2019-10-16T13:19:00Z">
        <w:r w:rsidR="00947FF9" w:rsidDel="004050F6">
          <w:delText>Finding or m</w:delText>
        </w:r>
        <w:r w:rsidR="00C3309A" w:rsidDel="004050F6">
          <w:delText>anipulat</w:delText>
        </w:r>
        <w:r w:rsidR="00947FF9" w:rsidDel="004050F6">
          <w:delText>ion</w:delText>
        </w:r>
        <w:r w:rsidR="00C3309A" w:rsidDel="004050F6">
          <w:delText xml:space="preserve"> </w:delText>
        </w:r>
        <w:r w:rsidR="00947FF9" w:rsidDel="004050F6">
          <w:delText>of</w:delText>
        </w:r>
      </w:del>
      <w:ins w:id="164" w:author="Tomasz Przybylski" w:date="2019-10-17T22:09:00Z">
        <w:r w:rsidR="00B2716A">
          <w:t>Utilizing</w:t>
        </w:r>
      </w:ins>
      <w:ins w:id="165" w:author="Orwell, James M" w:date="2019-10-16T13:19:00Z">
        <w:del w:id="166" w:author="Tomasz Przybylski" w:date="2019-10-17T22:09:00Z">
          <w:r w:rsidDel="00B2716A">
            <w:delText>utilize</w:delText>
          </w:r>
        </w:del>
      </w:ins>
      <w:r w:rsidR="00947FF9">
        <w:t xml:space="preserve"> 2 or more </w:t>
      </w:r>
      <w:r w:rsidR="00C3309A">
        <w:t>existing databases</w:t>
      </w:r>
      <w:r w:rsidR="007924CD">
        <w:t xml:space="preserve"> of documents, journals, news articles or any other applicable media </w:t>
      </w:r>
      <w:del w:id="167" w:author="Orwell, James M" w:date="2019-10-16T13:19:00Z">
        <w:r w:rsidR="009B3803" w:rsidDel="004050F6">
          <w:br/>
        </w:r>
        <w:r w:rsidR="00947FF9" w:rsidDel="004050F6">
          <w:delText xml:space="preserve">- </w:delText>
        </w:r>
      </w:del>
      <w:del w:id="168" w:author="Tomasz Przybylski" w:date="2019-10-17T22:43:00Z">
        <w:r w:rsidR="00C3309A" w:rsidDel="009320E5">
          <w:delText>[Major Contingency</w:delText>
        </w:r>
      </w:del>
      <w:ins w:id="169" w:author="Orwell, James M" w:date="2019-10-16T13:19:00Z">
        <w:del w:id="170" w:author="Tomasz Przybylski" w:date="2019-10-17T22:43:00Z">
          <w:r w:rsidDel="009320E5">
            <w:delText xml:space="preserve">: </w:delText>
          </w:r>
        </w:del>
      </w:ins>
      <w:del w:id="171" w:author="Tomasz Przybylski" w:date="2019-10-17T22:43:00Z">
        <w:r w:rsidR="00C3309A" w:rsidDel="009320E5">
          <w:delText xml:space="preserve">] If no applicable databases exist or if none are accessible </w:delText>
        </w:r>
        <w:r w:rsidR="00947FF9" w:rsidDel="009320E5">
          <w:delText>to the project,</w:delText>
        </w:r>
        <w:r w:rsidR="00C3309A" w:rsidDel="009320E5">
          <w:delText xml:space="preserve"> </w:delText>
        </w:r>
        <w:r w:rsidR="00947FF9" w:rsidDel="009320E5">
          <w:delText>there will be a need</w:delText>
        </w:r>
        <w:r w:rsidR="00C3309A" w:rsidDel="009320E5">
          <w:delText xml:space="preserve"> to create </w:delText>
        </w:r>
        <w:r w:rsidR="00947FF9" w:rsidDel="009320E5">
          <w:delText>2 or more</w:delText>
        </w:r>
        <w:r w:rsidR="00C3309A" w:rsidDel="009320E5">
          <w:delText xml:space="preserve"> database</w:delText>
        </w:r>
        <w:r w:rsidR="00947FF9" w:rsidDel="009320E5">
          <w:delText>s</w:delText>
        </w:r>
        <w:r w:rsidR="00C3309A" w:rsidDel="009320E5">
          <w:delText xml:space="preserve"> and populate </w:delText>
        </w:r>
        <w:r w:rsidR="00947FF9" w:rsidDel="009320E5">
          <w:delText xml:space="preserve">them </w:delText>
        </w:r>
        <w:r w:rsidR="00C3309A" w:rsidDel="009320E5">
          <w:delText xml:space="preserve">with data (articles, documents, journals etc.) </w:delText>
        </w:r>
        <w:r w:rsidR="00C57495" w:rsidDel="009320E5">
          <w:delText xml:space="preserve">of </w:delText>
        </w:r>
        <w:r w:rsidR="00947FF9" w:rsidDel="009320E5">
          <w:delText>at least 500 each</w:delText>
        </w:r>
        <w:r w:rsidR="00C57495" w:rsidDel="009320E5">
          <w:delText xml:space="preserve"> entries</w:delText>
        </w:r>
      </w:del>
      <w:ins w:id="172" w:author="Orwell, James M" w:date="2019-10-16T13:19:00Z">
        <w:del w:id="173" w:author="Tomasz Przybylski" w:date="2019-10-17T22:43:00Z">
          <w:r w:rsidDel="009320E5">
            <w:delText xml:space="preserve"> – put in other secion?]</w:delText>
          </w:r>
        </w:del>
        <w:r>
          <w:t xml:space="preserve"> </w:t>
        </w:r>
      </w:ins>
      <w:r w:rsidR="00C3309A">
        <w:br/>
      </w:r>
      <w:r w:rsidR="00947FF9">
        <w:t xml:space="preserve">- </w:t>
      </w:r>
      <w:r w:rsidR="00C57495">
        <w:t xml:space="preserve">Adaptation of </w:t>
      </w:r>
      <w:r w:rsidR="009B3803">
        <w:t>existing or design</w:t>
      </w:r>
      <w:r w:rsidR="00C57495">
        <w:t>ing</w:t>
      </w:r>
      <w:r w:rsidR="009B3803">
        <w:t xml:space="preserve"> and creat</w:t>
      </w:r>
      <w:r w:rsidR="00C57495">
        <w:t xml:space="preserve">ion </w:t>
      </w:r>
      <w:ins w:id="174" w:author="Orwell, James M" w:date="2019-10-16T13:19:00Z">
        <w:r>
          <w:t xml:space="preserve">and evaluation </w:t>
        </w:r>
      </w:ins>
      <w:r w:rsidR="00C57495">
        <w:t>of</w:t>
      </w:r>
      <w:r w:rsidR="009B3803">
        <w:t xml:space="preserve"> </w:t>
      </w:r>
      <w:r w:rsidR="00C57495">
        <w:t>3</w:t>
      </w:r>
      <w:r w:rsidR="00B3364C">
        <w:t xml:space="preserve"> </w:t>
      </w:r>
      <w:r w:rsidR="009B3803">
        <w:t>new searching and sorting algorithm</w:t>
      </w:r>
      <w:r w:rsidR="00C57495">
        <w:t>s</w:t>
      </w:r>
      <w:r w:rsidR="00B3364C">
        <w:t xml:space="preserve"> for the pro</w:t>
      </w:r>
      <w:r w:rsidR="00C57495">
        <w:t>ject</w:t>
      </w:r>
      <w:r w:rsidR="00B3364C">
        <w:t xml:space="preserve"> to use </w:t>
      </w:r>
      <w:r w:rsidR="00C3309A">
        <w:t>on the document databases.</w:t>
      </w:r>
      <w:ins w:id="175" w:author="Tomasz Przybylski" w:date="2019-10-17T23:06:00Z">
        <w:r w:rsidR="00C977BB">
          <w:br/>
          <w:t xml:space="preserve">- Close </w:t>
        </w:r>
      </w:ins>
      <w:ins w:id="176" w:author="Tomasz Przybylski" w:date="2019-10-17T23:07:00Z">
        <w:r w:rsidR="00C977BB">
          <w:t xml:space="preserve">cooperation with potential stakeholders, such as the Users, </w:t>
        </w:r>
      </w:ins>
      <w:ins w:id="177" w:author="Tomasz Przybylski" w:date="2019-10-17T23:08:00Z">
        <w:r w:rsidR="00C977BB">
          <w:t>article authors, database providers</w:t>
        </w:r>
      </w:ins>
      <w:r w:rsidR="00145A34">
        <w:t xml:space="preserve"> and the client.</w:t>
      </w:r>
      <w:r w:rsidR="00145A34">
        <w:br/>
        <w:t>- Evaluation of design and implementation and presentation of completed product to the client</w:t>
      </w:r>
      <w:r w:rsidR="00145A34">
        <w:br/>
        <w:t>- Support for the product post-deployment</w:t>
      </w:r>
      <w:del w:id="178" w:author="Tomasz Przybylski" w:date="2019-10-17T22:43:00Z">
        <w:r w:rsidR="009B3803" w:rsidDel="009320E5">
          <w:br/>
        </w:r>
        <w:r w:rsidR="00947FF9" w:rsidDel="009320E5">
          <w:delText xml:space="preserve">- </w:delText>
        </w:r>
        <w:r w:rsidR="009B3803" w:rsidDel="009320E5">
          <w:delText>[Major Contingency] A webserver or web service may be necessary to enable full functionality</w:delText>
        </w:r>
        <w:r w:rsidR="00C57495" w:rsidDel="009320E5">
          <w:delText>.</w:delText>
        </w:r>
      </w:del>
    </w:p>
    <w:p w14:paraId="5AB5A0CD" w14:textId="77777777" w:rsidR="00145A34" w:rsidRDefault="00145A34" w:rsidP="009229B7">
      <w:pPr>
        <w:pStyle w:val="Dissertation"/>
      </w:pPr>
    </w:p>
    <w:p w14:paraId="05071E37" w14:textId="6DF1CEF4" w:rsidR="00C120E7" w:rsidRPr="004846E6" w:rsidRDefault="00F8351A" w:rsidP="003C3910">
      <w:pPr>
        <w:pStyle w:val="Dissertation"/>
      </w:pPr>
      <w:bookmarkStart w:id="179" w:name="_Toc20833626"/>
      <w:bookmarkStart w:id="180" w:name="_Toc20833743"/>
      <w:bookmarkStart w:id="181" w:name="_Toc22247808"/>
      <w:r w:rsidRPr="00C120E7">
        <w:rPr>
          <w:rStyle w:val="DissertationHeadingChar"/>
        </w:rPr>
        <w:t>• Technologies and Resources</w:t>
      </w:r>
      <w:bookmarkEnd w:id="179"/>
      <w:bookmarkEnd w:id="180"/>
      <w:bookmarkEnd w:id="181"/>
    </w:p>
    <w:p w14:paraId="1D053C67" w14:textId="4D8BAB63" w:rsidR="004668F0" w:rsidRDefault="004668F0" w:rsidP="003C3910">
      <w:pPr>
        <w:pStyle w:val="Dissertation"/>
      </w:pPr>
      <w:bookmarkStart w:id="182" w:name="_Toc20833627"/>
      <w:r>
        <w:t xml:space="preserve">So far </w:t>
      </w:r>
      <w:r w:rsidR="00C57495">
        <w:t>the following technologies and resources</w:t>
      </w:r>
      <w:r w:rsidR="00454D74">
        <w:t xml:space="preserve"> have been</w:t>
      </w:r>
      <w:r>
        <w:t xml:space="preserve"> identified </w:t>
      </w:r>
      <w:r w:rsidR="00454D74">
        <w:t>as necessary</w:t>
      </w:r>
      <w:r>
        <w:t>:</w:t>
      </w:r>
      <w:r>
        <w:br/>
      </w:r>
      <w:r w:rsidR="00F57E8A">
        <w:t xml:space="preserve">- </w:t>
      </w:r>
      <w:r>
        <w:t>A database management and creation tool (such as phpMyAdmin)</w:t>
      </w:r>
      <w:r>
        <w:br/>
      </w:r>
      <w:r w:rsidR="00F57E8A">
        <w:t xml:space="preserve">- </w:t>
      </w:r>
      <w:r>
        <w:t>Java, JDK11, Java-compatible IDE</w:t>
      </w:r>
      <w:r>
        <w:br/>
      </w:r>
      <w:r w:rsidR="00F57E8A">
        <w:t xml:space="preserve">- </w:t>
      </w:r>
      <w:r>
        <w:t>AndroidSDK</w:t>
      </w:r>
      <w:r w:rsidR="00AC4E07">
        <w:t>, Android Virtual Device Manager</w:t>
      </w:r>
      <w:r w:rsidR="001C015F">
        <w:t>, Android 7.1.1</w:t>
      </w:r>
      <w:r>
        <w:br/>
      </w:r>
      <w:r w:rsidR="00F57E8A">
        <w:t xml:space="preserve">- </w:t>
      </w:r>
      <w:r>
        <w:t xml:space="preserve">Possibly a server, a file transfer manager (such as WinSCP), </w:t>
      </w:r>
      <w:r w:rsidR="00414036">
        <w:t xml:space="preserve">a </w:t>
      </w:r>
      <w:r>
        <w:t>domain name</w:t>
      </w:r>
      <w:r w:rsidR="00414036">
        <w:br/>
      </w:r>
      <w:r w:rsidR="00F57E8A">
        <w:t xml:space="preserve">- </w:t>
      </w:r>
      <w:r w:rsidR="00414036">
        <w:t>Git &amp; Jira</w:t>
      </w:r>
      <w:r w:rsidR="00454D74">
        <w:br/>
        <w:t xml:space="preserve">- Co-operation from a news source, </w:t>
      </w:r>
      <w:r w:rsidR="008F1DD3">
        <w:t>scientific journal provider or independent authors/publishers</w:t>
      </w:r>
      <w:r w:rsidR="00414036">
        <w:br/>
      </w:r>
      <w:r w:rsidR="00F57E8A">
        <w:t xml:space="preserve">- </w:t>
      </w:r>
      <w:r w:rsidR="00414036">
        <w:t>Access to journal, news, article databases (if they exist)</w:t>
      </w:r>
      <w:r w:rsidR="001C015F">
        <w:br/>
        <w:t>- Windows Hypervisor Platform for AMD Ryzen compatibility</w:t>
      </w:r>
      <w:r w:rsidR="008F1DD3">
        <w:br/>
        <w:t>- Sorting &amp; searching Algorithms</w:t>
      </w:r>
    </w:p>
    <w:bookmarkEnd w:id="182"/>
    <w:p w14:paraId="6FFA0F81" w14:textId="023ACD76" w:rsidR="004846E6" w:rsidRDefault="00F8351A" w:rsidP="003C3910">
      <w:pPr>
        <w:pStyle w:val="Dissertation"/>
        <w:rPr>
          <w:rStyle w:val="DissertationHeadingChar"/>
        </w:rPr>
      </w:pPr>
      <w:r>
        <w:br/>
      </w:r>
      <w:bookmarkStart w:id="183" w:name="_Toc20833628"/>
      <w:bookmarkStart w:id="184" w:name="_Toc20833744"/>
      <w:bookmarkStart w:id="185" w:name="_Toc22247809"/>
      <w:r w:rsidRPr="00C120E7">
        <w:rPr>
          <w:rStyle w:val="DissertationHeadingChar"/>
        </w:rPr>
        <w:t>• Method and Workplan</w:t>
      </w:r>
      <w:bookmarkStart w:id="186" w:name="_Toc20833629"/>
      <w:bookmarkEnd w:id="183"/>
      <w:bookmarkEnd w:id="184"/>
      <w:bookmarkEnd w:id="185"/>
    </w:p>
    <w:p w14:paraId="53A12F2D" w14:textId="2BD8BDEE" w:rsidR="00B2716A" w:rsidRDefault="008F1DD3" w:rsidP="008F1DD3">
      <w:pPr>
        <w:pStyle w:val="Dissertation"/>
        <w:rPr>
          <w:ins w:id="187" w:author="Tomasz Przybylski" w:date="2019-10-17T22:11:00Z"/>
        </w:rPr>
      </w:pPr>
      <w:r>
        <w:t xml:space="preserve">The project </w:t>
      </w:r>
      <w:r w:rsidR="00316E9D">
        <w:t xml:space="preserve">will have 5 milestones, with the first milestone being completed by </w:t>
      </w:r>
      <w:del w:id="188" w:author="Tomasz Przybylski" w:date="2019-10-17T22:52:00Z">
        <w:r w:rsidR="00316E9D" w:rsidDel="00614E39">
          <w:delText>Christmas</w:delText>
        </w:r>
      </w:del>
      <w:ins w:id="189" w:author="Tomasz Przybylski" w:date="2019-10-17T22:52:00Z">
        <w:r w:rsidR="00614E39">
          <w:t xml:space="preserve">early </w:t>
        </w:r>
      </w:ins>
      <w:ins w:id="190" w:author="Tomasz Przybylski" w:date="2019-10-17T23:19:00Z">
        <w:r w:rsidR="00FC0C83">
          <w:lastRenderedPageBreak/>
          <w:t>December</w:t>
        </w:r>
      </w:ins>
      <w:r w:rsidR="00316E9D">
        <w:t xml:space="preserve"> 2019 and the fifth and last milestone being completed by </w:t>
      </w:r>
      <w:ins w:id="191" w:author="Tomasz Przybylski" w:date="2019-10-17T22:52:00Z">
        <w:r w:rsidR="00614E39">
          <w:t>June</w:t>
        </w:r>
      </w:ins>
      <w:del w:id="192" w:author="Tomasz Przybylski" w:date="2019-10-17T22:52:00Z">
        <w:r w:rsidR="00316E9D" w:rsidDel="00614E39">
          <w:delText>May</w:delText>
        </w:r>
      </w:del>
      <w:r w:rsidR="00316E9D">
        <w:t xml:space="preserve"> 2020 and consisting mainly of testing and final stretch goals.</w:t>
      </w:r>
      <w:r w:rsidR="00441814">
        <w:t xml:space="preserve"> The full list of milestones with rough dates are as follows:</w:t>
      </w:r>
    </w:p>
    <w:p w14:paraId="1D877EA8" w14:textId="6ACA341E" w:rsidR="00614E39" w:rsidDel="00D937D6" w:rsidRDefault="00B2716A" w:rsidP="008F1DD3">
      <w:pPr>
        <w:pStyle w:val="Dissertation"/>
        <w:rPr>
          <w:del w:id="193" w:author="Tomasz Przybylski" w:date="2019-10-17T23:10:00Z"/>
        </w:rPr>
      </w:pPr>
      <w:ins w:id="194" w:author="Tomasz Przybylski" w:date="2019-10-17T22:11:00Z">
        <w:r>
          <w:t xml:space="preserve">- Milestone 1: </w:t>
        </w:r>
      </w:ins>
      <w:ins w:id="195" w:author="Tomasz Przybylski" w:date="2019-10-17T22:51:00Z">
        <w:r w:rsidR="00614E39">
          <w:t>08.10.19 – 03.12.19</w:t>
        </w:r>
      </w:ins>
      <w:ins w:id="196" w:author="Tomasz Przybylski" w:date="2019-10-17T22:50:00Z">
        <w:r w:rsidR="00614E39">
          <w:br/>
          <w:t xml:space="preserve">- Milestone 2: </w:t>
        </w:r>
      </w:ins>
      <w:ins w:id="197" w:author="Tomasz Przybylski" w:date="2019-10-17T22:51:00Z">
        <w:r w:rsidR="00614E39">
          <w:t>03.12.19 – 04.02.20</w:t>
        </w:r>
        <w:r w:rsidR="00614E39">
          <w:br/>
          <w:t>- Milestone 3: 04.02.20 – 07.04.20</w:t>
        </w:r>
        <w:r w:rsidR="00614E39">
          <w:br/>
          <w:t>- Milestone 4: 07.05.20 – 05.05.20</w:t>
        </w:r>
      </w:ins>
      <w:ins w:id="198" w:author="Tomasz Przybylski" w:date="2019-10-17T22:52:00Z">
        <w:r w:rsidR="00614E39">
          <w:br/>
          <w:t>- Milestone 5: 05.05.20 – 02.06.20</w:t>
        </w:r>
      </w:ins>
    </w:p>
    <w:p w14:paraId="6A3E529D" w14:textId="287BA7C4" w:rsidR="00D937D6" w:rsidRDefault="00D937D6" w:rsidP="008F1DD3">
      <w:pPr>
        <w:pStyle w:val="Dissertation"/>
        <w:rPr>
          <w:ins w:id="199" w:author="Tomasz Przybylski" w:date="2019-10-17T23:23:00Z"/>
        </w:rPr>
      </w:pPr>
    </w:p>
    <w:p w14:paraId="07DB86E3" w14:textId="1AAB07C7" w:rsidR="00C977BB" w:rsidRDefault="00D937D6">
      <w:pPr>
        <w:pStyle w:val="DissertationHeading2"/>
        <w:rPr>
          <w:ins w:id="200" w:author="Tomasz Przybylski" w:date="2019-10-17T23:10:00Z"/>
        </w:rPr>
        <w:pPrChange w:id="201" w:author="Tomasz Przybylski" w:date="2019-10-17T23:24:00Z">
          <w:pPr>
            <w:pStyle w:val="Dissertation"/>
          </w:pPr>
        </w:pPrChange>
      </w:pPr>
      <w:bookmarkStart w:id="202" w:name="_Toc22247810"/>
      <w:ins w:id="203" w:author="Tomasz Przybylski" w:date="2019-10-17T23:23:00Z">
        <w:r>
          <w:t>Gantt:</w:t>
        </w:r>
      </w:ins>
      <w:bookmarkEnd w:id="202"/>
    </w:p>
    <w:p w14:paraId="71EDCDCC" w14:textId="03DBF59C" w:rsidR="00C977BB" w:rsidRDefault="00C977BB" w:rsidP="008F1DD3">
      <w:pPr>
        <w:pStyle w:val="Dissertation"/>
        <w:rPr>
          <w:ins w:id="204" w:author="Tomasz Przybylski" w:date="2019-10-17T23:10:00Z"/>
        </w:rPr>
      </w:pPr>
      <w:ins w:id="205" w:author="Tomasz Przybylski" w:date="2019-10-17T23:10:00Z">
        <w:r>
          <w:t>Figure 1 shows</w:t>
        </w:r>
      </w:ins>
      <w:ins w:id="206" w:author="Tomasz Przybylski" w:date="2019-10-17T23:11:00Z">
        <w:r>
          <w:t xml:space="preserve"> an early Gantt chart of this project and the approximate durations and dates of main deliverables</w:t>
        </w:r>
      </w:ins>
      <w:ins w:id="207" w:author="Tomasz Przybylski" w:date="2019-10-17T23:12:00Z">
        <w:r w:rsidR="006579DE">
          <w:t xml:space="preserve"> and</w:t>
        </w:r>
      </w:ins>
      <w:ins w:id="208" w:author="Tomasz Przybylski" w:date="2019-10-17T23:11:00Z">
        <w:r>
          <w:t xml:space="preserve"> milestones</w:t>
        </w:r>
      </w:ins>
      <w:ins w:id="209" w:author="Tomasz Przybylski" w:date="2019-10-17T23:12:00Z">
        <w:r w:rsidR="006579DE">
          <w:t>. This Gantt chart is prone to changes during the project life due to the Agile methodology in use for the purpose of this project.</w:t>
        </w:r>
      </w:ins>
    </w:p>
    <w:p w14:paraId="74FB98D7" w14:textId="682E9967" w:rsidR="00441814" w:rsidRDefault="006579DE" w:rsidP="008F1DD3">
      <w:pPr>
        <w:pStyle w:val="Dissertation"/>
        <w:rPr>
          <w:ins w:id="210" w:author="Tomasz Przybylski" w:date="2019-10-17T23:15:00Z"/>
        </w:rPr>
      </w:pPr>
      <w:ins w:id="211" w:author="Tomasz Przybylski" w:date="2019-10-17T23:17:00Z">
        <w:r>
          <w:rPr>
            <w:noProof/>
          </w:rPr>
          <mc:AlternateContent>
            <mc:Choice Requires="wps">
              <w:drawing>
                <wp:anchor distT="45720" distB="45720" distL="114300" distR="114300" simplePos="0" relativeHeight="251662336" behindDoc="0" locked="0" layoutInCell="1" allowOverlap="1" wp14:anchorId="4C421027" wp14:editId="7A416863">
                  <wp:simplePos x="0" y="0"/>
                  <wp:positionH relativeFrom="rightMargin">
                    <wp:align>left</wp:align>
                  </wp:positionH>
                  <wp:positionV relativeFrom="paragraph">
                    <wp:posOffset>1661795</wp:posOffset>
                  </wp:positionV>
                  <wp:extent cx="533400" cy="716890"/>
                  <wp:effectExtent l="0" t="0" r="1905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716890"/>
                          </a:xfrm>
                          <a:prstGeom prst="rect">
                            <a:avLst/>
                          </a:prstGeom>
                          <a:solidFill>
                            <a:srgbClr val="FFFFFF"/>
                          </a:solidFill>
                          <a:ln w="9525">
                            <a:solidFill>
                              <a:srgbClr val="000000"/>
                            </a:solidFill>
                            <a:miter lim="800000"/>
                            <a:headEnd/>
                            <a:tailEnd/>
                          </a:ln>
                        </wps:spPr>
                        <wps:txbx>
                          <w:txbxContent>
                            <w:p w14:paraId="6888D037" w14:textId="076D70D6" w:rsidR="006579DE" w:rsidRPr="006579DE" w:rsidRDefault="006579DE">
                              <w:pPr>
                                <w:pStyle w:val="Dissertation"/>
                                <w:rPr>
                                  <w:sz w:val="16"/>
                                  <w:szCs w:val="16"/>
                                  <w:rPrChange w:id="212" w:author="Tomasz Przybylski" w:date="2019-10-17T23:17:00Z">
                                    <w:rPr/>
                                  </w:rPrChange>
                                </w:rPr>
                                <w:pPrChange w:id="213" w:author="Tomasz Przybylski" w:date="2019-10-17T23:17:00Z">
                                  <w:pPr/>
                                </w:pPrChange>
                              </w:pPr>
                              <w:ins w:id="214" w:author="Tomasz Przybylski" w:date="2019-10-17T23:16:00Z">
                                <w:r w:rsidRPr="006579DE">
                                  <w:rPr>
                                    <w:sz w:val="16"/>
                                    <w:szCs w:val="16"/>
                                    <w:rPrChange w:id="215" w:author="Tomasz Przybylski" w:date="2019-10-17T23:17:00Z">
                                      <w:rPr>
                                        <w:bCs/>
                                      </w:rPr>
                                    </w:rPrChange>
                                  </w:rPr>
                                  <w:t xml:space="preserve">Figure </w:t>
                                </w:r>
                              </w:ins>
                              <w:ins w:id="216" w:author="Tomasz Przybylski" w:date="2019-10-17T23:18:00Z">
                                <w:r>
                                  <w:rPr>
                                    <w:sz w:val="16"/>
                                    <w:szCs w:val="16"/>
                                  </w:rPr>
                                  <w:t>2 – Gantt chart Key</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21027" id="_x0000_t202" coordsize="21600,21600" o:spt="202" path="m,l,21600r21600,l21600,xe">
                  <v:stroke joinstyle="miter"/>
                  <v:path gradientshapeok="t" o:connecttype="rect"/>
                </v:shapetype>
                <v:shape id="Text Box 2" o:spid="_x0000_s1026" type="#_x0000_t202" style="position:absolute;margin-left:0;margin-top:130.85pt;width:42pt;height:56.45pt;z-index:25166233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">
                  <v:textbox>
                    <w:txbxContent>
                      <w:p w14:paraId="6888D037" w14:textId="076D70D6" w:rsidR="006579DE" w:rsidRPr="006579DE" w:rsidRDefault="006579DE" w:rsidP="006579DE">
                        <w:pPr>
                          <w:pStyle w:val="Dissertation"/>
                          <w:rPr>
                            <w:sz w:val="16"/>
                            <w:szCs w:val="16"/>
                            <w:rPrChange w:id="221" w:author="Tomasz Przybylski" w:date="2019-10-17T23:17:00Z">
                              <w:rPr/>
                            </w:rPrChange>
                          </w:rPr>
                          <w:pPrChange w:id="222" w:author="Tomasz Przybylski" w:date="2019-10-17T23:17:00Z">
                            <w:pPr/>
                          </w:pPrChange>
                        </w:pPr>
                        <w:ins w:id="223" w:author="Tomasz Przybylski" w:date="2019-10-17T23:16:00Z">
                          <w:r w:rsidRPr="006579DE">
                            <w:rPr>
                              <w:sz w:val="16"/>
                              <w:szCs w:val="16"/>
                              <w:rPrChange w:id="224" w:author="Tomasz Przybylski" w:date="2019-10-17T23:17:00Z">
                                <w:rPr/>
                              </w:rPrChange>
                            </w:rPr>
                            <w:t xml:space="preserve">Figure </w:t>
                          </w:r>
                        </w:ins>
                        <w:ins w:id="225" w:author="Tomasz Przybylski" w:date="2019-10-17T23:18:00Z">
                          <w:r>
                            <w:rPr>
                              <w:sz w:val="16"/>
                              <w:szCs w:val="16"/>
                            </w:rPr>
                            <w:t>2 – Gantt chart Key</w:t>
                          </w:r>
                        </w:ins>
                      </w:p>
                    </w:txbxContent>
                  </v:textbox>
                  <w10:wrap anchorx="margin"/>
                </v:shape>
              </w:pict>
            </mc:Fallback>
          </mc:AlternateContent>
        </w:r>
      </w:ins>
      <w:ins w:id="217" w:author="Tomasz Przybylski" w:date="2019-10-17T23:16:00Z">
        <w:r>
          <w:rPr>
            <w:noProof/>
          </w:rPr>
          <mc:AlternateContent>
            <mc:Choice Requires="wps">
              <w:drawing>
                <wp:anchor distT="45720" distB="45720" distL="114300" distR="114300" simplePos="0" relativeHeight="251660288" behindDoc="0" locked="0" layoutInCell="1" allowOverlap="1" wp14:anchorId="13009860" wp14:editId="73318291">
                  <wp:simplePos x="0" y="0"/>
                  <wp:positionH relativeFrom="rightMargin">
                    <wp:align>left</wp:align>
                  </wp:positionH>
                  <wp:positionV relativeFrom="paragraph">
                    <wp:posOffset>17170</wp:posOffset>
                  </wp:positionV>
                  <wp:extent cx="533400" cy="782727"/>
                  <wp:effectExtent l="0" t="0" r="1905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782727"/>
                          </a:xfrm>
                          <a:prstGeom prst="rect">
                            <a:avLst/>
                          </a:prstGeom>
                          <a:solidFill>
                            <a:srgbClr val="FFFFFF"/>
                          </a:solidFill>
                          <a:ln w="9525">
                            <a:solidFill>
                              <a:srgbClr val="000000"/>
                            </a:solidFill>
                            <a:miter lim="800000"/>
                            <a:headEnd/>
                            <a:tailEnd/>
                          </a:ln>
                        </wps:spPr>
                        <wps:txbx>
                          <w:txbxContent>
                            <w:p w14:paraId="51F6ABB0" w14:textId="74BD71D2" w:rsidR="006579DE" w:rsidRPr="006579DE" w:rsidRDefault="006579DE">
                              <w:pPr>
                                <w:pStyle w:val="Dissertation"/>
                                <w:rPr>
                                  <w:sz w:val="16"/>
                                  <w:szCs w:val="16"/>
                                  <w:rPrChange w:id="218" w:author="Tomasz Przybylski" w:date="2019-10-17T23:17:00Z">
                                    <w:rPr/>
                                  </w:rPrChange>
                                </w:rPr>
                                <w:pPrChange w:id="219" w:author="Tomasz Przybylski" w:date="2019-10-17T23:17:00Z">
                                  <w:pPr/>
                                </w:pPrChange>
                              </w:pPr>
                              <w:ins w:id="220" w:author="Tomasz Przybylski" w:date="2019-10-17T23:16:00Z">
                                <w:r w:rsidRPr="006579DE">
                                  <w:rPr>
                                    <w:sz w:val="16"/>
                                    <w:szCs w:val="16"/>
                                    <w:rPrChange w:id="221" w:author="Tomasz Przybylski" w:date="2019-10-17T23:17:00Z">
                                      <w:rPr>
                                        <w:bCs/>
                                      </w:rPr>
                                    </w:rPrChange>
                                  </w:rPr>
                                  <w:t xml:space="preserve">Figure </w:t>
                                </w:r>
                              </w:ins>
                              <w:ins w:id="222" w:author="Tomasz Przybylski" w:date="2019-10-17T23:17:00Z">
                                <w:r>
                                  <w:rPr>
                                    <w:sz w:val="16"/>
                                    <w:szCs w:val="16"/>
                                  </w:rPr>
                                  <w:t xml:space="preserve">1 </w:t>
                                </w:r>
                              </w:ins>
                              <w:ins w:id="223" w:author="Tomasz Przybylski" w:date="2019-10-17T23:18:00Z">
                                <w:r>
                                  <w:rPr>
                                    <w:sz w:val="16"/>
                                    <w:szCs w:val="16"/>
                                  </w:rPr>
                                  <w:t>–</w:t>
                                </w:r>
                              </w:ins>
                              <w:ins w:id="224" w:author="Tomasz Przybylski" w:date="2019-10-17T23:17:00Z">
                                <w:r>
                                  <w:rPr>
                                    <w:sz w:val="16"/>
                                    <w:szCs w:val="16"/>
                                  </w:rPr>
                                  <w:t xml:space="preserve"> </w:t>
                                </w:r>
                              </w:ins>
                              <w:ins w:id="225" w:author="Tomasz Przybylski" w:date="2019-10-17T23:18:00Z">
                                <w:r>
                                  <w:rPr>
                                    <w:sz w:val="16"/>
                                    <w:szCs w:val="16"/>
                                  </w:rPr>
                                  <w:t>Gantt chart at Project start</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9860" id="_x0000_s1027" type="#_x0000_t202" style="position:absolute;margin-left:0;margin-top:1.35pt;width:42pt;height:61.65pt;z-index:2516602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">
                  <v:textbox>
                    <w:txbxContent>
                      <w:p w14:paraId="51F6ABB0" w14:textId="74BD71D2" w:rsidR="006579DE" w:rsidRPr="006579DE" w:rsidRDefault="006579DE" w:rsidP="006579DE">
                        <w:pPr>
                          <w:pStyle w:val="Dissertation"/>
                          <w:rPr>
                            <w:sz w:val="16"/>
                            <w:szCs w:val="16"/>
                            <w:rPrChange w:id="235" w:author="Tomasz Przybylski" w:date="2019-10-17T23:17:00Z">
                              <w:rPr/>
                            </w:rPrChange>
                          </w:rPr>
                          <w:pPrChange w:id="236" w:author="Tomasz Przybylski" w:date="2019-10-17T23:17:00Z">
                            <w:pPr/>
                          </w:pPrChange>
                        </w:pPr>
                        <w:ins w:id="237" w:author="Tomasz Przybylski" w:date="2019-10-17T23:16:00Z">
                          <w:r w:rsidRPr="006579DE">
                            <w:rPr>
                              <w:sz w:val="16"/>
                              <w:szCs w:val="16"/>
                              <w:rPrChange w:id="238" w:author="Tomasz Przybylski" w:date="2019-10-17T23:17:00Z">
                                <w:rPr/>
                              </w:rPrChange>
                            </w:rPr>
                            <w:t xml:space="preserve">Figure </w:t>
                          </w:r>
                        </w:ins>
                        <w:ins w:id="239" w:author="Tomasz Przybylski" w:date="2019-10-17T23:17:00Z">
                          <w:r>
                            <w:rPr>
                              <w:sz w:val="16"/>
                              <w:szCs w:val="16"/>
                            </w:rPr>
                            <w:t xml:space="preserve">1 </w:t>
                          </w:r>
                        </w:ins>
                        <w:ins w:id="240" w:author="Tomasz Przybylski" w:date="2019-10-17T23:18:00Z">
                          <w:r>
                            <w:rPr>
                              <w:sz w:val="16"/>
                              <w:szCs w:val="16"/>
                            </w:rPr>
                            <w:t>–</w:t>
                          </w:r>
                        </w:ins>
                        <w:ins w:id="241" w:author="Tomasz Przybylski" w:date="2019-10-17T23:17:00Z">
                          <w:r>
                            <w:rPr>
                              <w:sz w:val="16"/>
                              <w:szCs w:val="16"/>
                            </w:rPr>
                            <w:t xml:space="preserve"> </w:t>
                          </w:r>
                        </w:ins>
                        <w:ins w:id="242" w:author="Tomasz Przybylski" w:date="2019-10-17T23:18:00Z">
                          <w:r>
                            <w:rPr>
                              <w:sz w:val="16"/>
                              <w:szCs w:val="16"/>
                            </w:rPr>
                            <w:t>Gantt chart at Project start</w:t>
                          </w:r>
                        </w:ins>
                      </w:p>
                    </w:txbxContent>
                  </v:textbox>
                  <w10:wrap anchorx="margin"/>
                </v:shape>
              </w:pict>
            </mc:Fallback>
          </mc:AlternateContent>
        </w:r>
      </w:ins>
      <w:ins w:id="226" w:author="Tomasz Przybylski" w:date="2019-10-17T23:10:00Z">
        <w:r w:rsidR="00C977BB">
          <w:rPr>
            <w:noProof/>
          </w:rPr>
          <w:drawing>
            <wp:inline distT="0" distB="0" distL="0" distR="0" wp14:anchorId="647844F6" wp14:editId="1E085B03">
              <wp:extent cx="5760720" cy="158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88770"/>
                      </a:xfrm>
                      <a:prstGeom prst="rect">
                        <a:avLst/>
                      </a:prstGeom>
                    </pic:spPr>
                  </pic:pic>
                </a:graphicData>
              </a:graphic>
            </wp:inline>
          </w:drawing>
        </w:r>
      </w:ins>
      <w:del w:id="227" w:author="Tomasz Przybylski" w:date="2019-10-17T23:10:00Z">
        <w:r w:rsidR="00685831" w:rsidDel="00C977BB">
          <w:delText>*GANTT*</w:delText>
        </w:r>
      </w:del>
    </w:p>
    <w:p w14:paraId="5DADC4AB" w14:textId="5EBFFFC0" w:rsidR="00D937D6" w:rsidRDefault="00D937D6" w:rsidP="008F1DD3">
      <w:pPr>
        <w:pStyle w:val="Dissertation"/>
        <w:rPr>
          <w:ins w:id="228" w:author="Tomasz Przybylski" w:date="2019-10-17T23:24:00Z"/>
        </w:rPr>
      </w:pPr>
      <w:ins w:id="229" w:author="Tomasz Przybylski" w:date="2019-10-17T23:15:00Z">
        <w:r w:rsidRPr="00D937D6">
          <w:rPr>
            <w:rStyle w:val="DissertationHeading2Char"/>
            <w:rPrChange w:id="230" w:author="Tomasz Przybylski" w:date="2019-10-17T23:24:00Z">
              <w:rPr>
                <w:noProof/>
              </w:rPr>
            </w:rPrChange>
          </w:rPr>
          <w:drawing>
            <wp:anchor distT="0" distB="0" distL="114300" distR="114300" simplePos="0" relativeHeight="251658240" behindDoc="0" locked="0" layoutInCell="1" allowOverlap="1" wp14:anchorId="62B84BEB" wp14:editId="06C341D8">
              <wp:simplePos x="0" y="0"/>
              <wp:positionH relativeFrom="margin">
                <wp:align>right</wp:align>
              </wp:positionH>
              <wp:positionV relativeFrom="paragraph">
                <wp:posOffset>7620</wp:posOffset>
              </wp:positionV>
              <wp:extent cx="1111885" cy="11950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11885" cy="1195070"/>
                      </a:xfrm>
                      <a:prstGeom prst="rect">
                        <a:avLst/>
                      </a:prstGeom>
                    </pic:spPr>
                  </pic:pic>
                </a:graphicData>
              </a:graphic>
            </wp:anchor>
          </w:drawing>
        </w:r>
      </w:ins>
    </w:p>
    <w:p w14:paraId="79389B24" w14:textId="28EE44BF" w:rsidR="006579DE" w:rsidRPr="008F1DD3" w:rsidRDefault="00D937D6" w:rsidP="008F1DD3">
      <w:pPr>
        <w:pStyle w:val="Dissertation"/>
      </w:pPr>
      <w:bookmarkStart w:id="231" w:name="_Toc22247811"/>
      <w:ins w:id="232" w:author="Tomasz Przybylski" w:date="2019-10-17T23:24:00Z">
        <w:r w:rsidRPr="00D937D6">
          <w:rPr>
            <w:rStyle w:val="DissertationHeading2Char"/>
            <w:rPrChange w:id="233" w:author="Tomasz Przybylski" w:date="2019-10-17T23:24:00Z">
              <w:rPr/>
            </w:rPrChange>
          </w:rPr>
          <w:t>Deliverables:</w:t>
        </w:r>
      </w:ins>
      <w:bookmarkEnd w:id="231"/>
    </w:p>
    <w:p w14:paraId="3F28F9F0" w14:textId="5388DE43" w:rsidR="009320E5" w:rsidRDefault="009320E5" w:rsidP="003C3910">
      <w:pPr>
        <w:pStyle w:val="Dissertation"/>
        <w:rPr>
          <w:ins w:id="234" w:author="Tomasz Przybylski" w:date="2019-10-17T22:43:00Z"/>
        </w:rPr>
      </w:pPr>
      <w:ins w:id="235" w:author="Tomasz Przybylski" w:date="2019-10-17T22:45:00Z">
        <w:r>
          <w:t xml:space="preserve">- </w:t>
        </w:r>
      </w:ins>
      <w:r w:rsidR="00414036">
        <w:t xml:space="preserve">An </w:t>
      </w:r>
      <w:r w:rsidR="00421FCF">
        <w:t>A</w:t>
      </w:r>
      <w:r w:rsidR="00414036">
        <w:t xml:space="preserve">pp </w:t>
      </w:r>
      <w:r w:rsidR="00421FCF">
        <w:t xml:space="preserve">GUI </w:t>
      </w:r>
      <w:r w:rsidR="00414036">
        <w:t>or webservice that reacts to user input</w:t>
      </w:r>
      <w:r w:rsidR="00F373A7">
        <w:t xml:space="preserve"> in under 40ms – Prototype by milestone 1, completed by milestone 3.</w:t>
      </w:r>
      <w:r w:rsidR="00414036">
        <w:br/>
      </w:r>
      <w:ins w:id="236" w:author="Tomasz Przybylski" w:date="2019-10-17T22:45:00Z">
        <w:r>
          <w:t xml:space="preserve">- </w:t>
        </w:r>
      </w:ins>
      <w:r w:rsidR="00414036">
        <w:t xml:space="preserve">A searching algorithm </w:t>
      </w:r>
      <w:r w:rsidR="00F373A7">
        <w:t>that accepts up to 2 user inputs of keywords and search terms and chooses relevant content based on both of inputs – Completed by milestone 2.</w:t>
      </w:r>
      <w:r w:rsidR="00F373A7">
        <w:br/>
      </w:r>
      <w:ins w:id="237" w:author="Tomasz Przybylski" w:date="2019-10-17T22:45:00Z">
        <w:r>
          <w:t xml:space="preserve">- </w:t>
        </w:r>
      </w:ins>
      <w:r w:rsidR="00421FCF">
        <w:t>App a</w:t>
      </w:r>
      <w:r w:rsidR="00F373A7">
        <w:t>ccesses content stored on a database</w:t>
      </w:r>
      <w:r w:rsidR="00421FCF">
        <w:t xml:space="preserve"> in under 40ms – Completed by milestone 1.</w:t>
      </w:r>
      <w:r w:rsidR="00421FCF">
        <w:br/>
      </w:r>
      <w:ins w:id="238" w:author="Tomasz Przybylski" w:date="2019-10-17T22:45:00Z">
        <w:r>
          <w:t xml:space="preserve">- </w:t>
        </w:r>
      </w:ins>
      <w:r w:rsidR="00421FCF">
        <w:t>Accessed content displayed on App GUI/webservice – Completed by milestone 2.</w:t>
      </w:r>
      <w:r w:rsidR="00D502DE">
        <w:br/>
      </w:r>
      <w:ins w:id="239" w:author="Tomasz Przybylski" w:date="2019-10-17T22:45:00Z">
        <w:r>
          <w:t xml:space="preserve">- </w:t>
        </w:r>
      </w:ins>
      <w:r w:rsidR="00D502DE">
        <w:t>App is available on Android store or via download link on website – Completed by milestone 5.</w:t>
      </w:r>
      <w:r w:rsidR="00421FCF">
        <w:br/>
      </w:r>
      <w:ins w:id="240" w:author="Tomasz Przybylski" w:date="2019-10-17T22:45:00Z">
        <w:r>
          <w:t xml:space="preserve">- </w:t>
        </w:r>
      </w:ins>
      <w:r w:rsidR="00421FCF">
        <w:t>User can download up to 3 files from database onto device – Completed by milestone 3.</w:t>
      </w:r>
      <w:r w:rsidR="00421FCF">
        <w:br/>
      </w:r>
      <w:ins w:id="241" w:author="Tomasz Przybylski" w:date="2019-10-17T22:45:00Z">
        <w:r>
          <w:t xml:space="preserve">- </w:t>
        </w:r>
      </w:ins>
      <w:r w:rsidR="00421FCF">
        <w:t>A searching algorithm that accepts up to 5 user inputs of keywords and search terms and chooses relevant content based on both of inputs – Completed by milestone 2.</w:t>
      </w:r>
      <w:r w:rsidR="00421FCF">
        <w:br/>
      </w:r>
      <w:ins w:id="242" w:author="Tomasz Przybylski" w:date="2019-10-17T22:45:00Z">
        <w:r>
          <w:t xml:space="preserve">- </w:t>
        </w:r>
      </w:ins>
      <w:r w:rsidR="00421FCF">
        <w:t>App automatically modifies files chosen for download by highlighting searched key terms. – Completed by milestone 4.</w:t>
      </w:r>
      <w:r w:rsidR="00D502DE">
        <w:br/>
      </w:r>
      <w:ins w:id="243" w:author="Tomasz Przybylski" w:date="2019-10-17T22:45:00Z">
        <w:r>
          <w:t xml:space="preserve">- </w:t>
        </w:r>
      </w:ins>
      <w:r w:rsidR="00D502DE">
        <w:t xml:space="preserve">User can download up to 10 files from database onto device – Completed by milestone </w:t>
      </w:r>
      <w:ins w:id="244" w:author="Tomasz Przybylski" w:date="2019-10-17T22:45:00Z">
        <w:r>
          <w:t>4</w:t>
        </w:r>
      </w:ins>
      <w:del w:id="245" w:author="Tomasz Przybylski" w:date="2019-10-17T22:45:00Z">
        <w:r w:rsidR="00D502DE" w:rsidDel="009320E5">
          <w:delText>3</w:delText>
        </w:r>
      </w:del>
      <w:r w:rsidR="00D502DE">
        <w:t>.</w:t>
      </w:r>
      <w:r w:rsidR="00D502DE">
        <w:br/>
      </w:r>
      <w:ins w:id="246" w:author="Tomasz Przybylski" w:date="2019-10-17T22:45:00Z">
        <w:r>
          <w:t xml:space="preserve">- </w:t>
        </w:r>
      </w:ins>
      <w:r w:rsidR="00D502DE">
        <w:t>User can manipulate their version of files in the app (i.e. delete sections, merge file content together etc.) – Completed by milestone 4.</w:t>
      </w:r>
      <w:r w:rsidR="00DB5B41">
        <w:br/>
      </w:r>
      <w:ins w:id="247" w:author="Tomasz Przybylski" w:date="2019-10-17T22:45:00Z">
        <w:r>
          <w:t xml:space="preserve">- </w:t>
        </w:r>
      </w:ins>
      <w:r w:rsidR="00DB5B41">
        <w:t>User history and saved search terms</w:t>
      </w:r>
      <w:ins w:id="248" w:author="Tomasz Przybylski" w:date="2019-10-17T22:46:00Z">
        <w:r>
          <w:t xml:space="preserve"> – Completed by milestone 3</w:t>
        </w:r>
      </w:ins>
      <w:r w:rsidR="00DB5B41">
        <w:t>.</w:t>
      </w:r>
      <w:r w:rsidR="00DF4D16">
        <w:br/>
      </w:r>
      <w:ins w:id="249" w:author="Tomasz Przybylski" w:date="2019-10-17T22:45:00Z">
        <w:r>
          <w:t xml:space="preserve">- </w:t>
        </w:r>
      </w:ins>
      <w:r w:rsidR="00441814">
        <w:t>Storing b</w:t>
      </w:r>
      <w:r w:rsidR="00DF4D16">
        <w:t>asic user settings</w:t>
      </w:r>
      <w:r w:rsidR="00441814">
        <w:t xml:space="preserve"> such as</w:t>
      </w:r>
      <w:r w:rsidR="00DF4D16">
        <w:t xml:space="preserve"> profiles</w:t>
      </w:r>
      <w:r w:rsidR="00441814">
        <w:t xml:space="preserve"> (username &amp; password)</w:t>
      </w:r>
      <w:r w:rsidR="00DF4D16">
        <w:t xml:space="preserve">, </w:t>
      </w:r>
      <w:r w:rsidR="00441814">
        <w:t>frequently searched terms, related topics/articles</w:t>
      </w:r>
      <w:ins w:id="250" w:author="Tomasz Przybylski" w:date="2019-10-17T22:46:00Z">
        <w:r>
          <w:t xml:space="preserve"> – Completed by milestone 4</w:t>
        </w:r>
      </w:ins>
      <w:r w:rsidR="00441814">
        <w:t xml:space="preserve"> </w:t>
      </w:r>
    </w:p>
    <w:p w14:paraId="0C2A2001" w14:textId="68EFE835" w:rsidR="009320E5" w:rsidDel="00C977BB" w:rsidRDefault="009320E5" w:rsidP="003C3910">
      <w:pPr>
        <w:pStyle w:val="Dissertation"/>
        <w:rPr>
          <w:del w:id="251" w:author="Tomasz Przybylski" w:date="2019-10-17T23:01:00Z"/>
        </w:rPr>
      </w:pPr>
      <w:ins w:id="252" w:author="Tomasz Przybylski" w:date="2019-10-17T22:43:00Z">
        <w:r>
          <w:t>Major Contingencies:</w:t>
        </w:r>
        <w:r>
          <w:br/>
        </w:r>
      </w:ins>
      <w:ins w:id="253" w:author="Tomasz Przybylski" w:date="2019-10-17T22:44:00Z">
        <w:r>
          <w:t xml:space="preserve">- </w:t>
        </w:r>
      </w:ins>
      <w:del w:id="254" w:author="Tomasz Przybylski" w:date="2019-10-17T22:43:00Z">
        <w:r w:rsidR="00441814" w:rsidDel="009320E5">
          <w:br/>
        </w:r>
      </w:del>
      <w:ins w:id="255" w:author="Tomasz Przybylski" w:date="2019-10-17T22:43:00Z">
        <w:r>
          <w:t>A webserver or web service may be necessary to enable full functionality.</w:t>
        </w:r>
        <w:r>
          <w:br/>
        </w:r>
      </w:ins>
      <w:ins w:id="256" w:author="Tomasz Przybylski" w:date="2019-10-17T22:44:00Z">
        <w:r>
          <w:t xml:space="preserve">- </w:t>
        </w:r>
      </w:ins>
      <w:ins w:id="257" w:author="Tomasz Przybylski" w:date="2019-10-17T22:43:00Z">
        <w:r>
          <w:t xml:space="preserve">If no applicable databases exist or if none are accessible to the project, </w:t>
        </w:r>
      </w:ins>
      <w:ins w:id="258" w:author="Tomasz Przybylski" w:date="2019-10-17T22:44:00Z">
        <w:r>
          <w:t>create</w:t>
        </w:r>
      </w:ins>
      <w:ins w:id="259" w:author="Tomasz Przybylski" w:date="2019-10-17T22:43:00Z">
        <w:r>
          <w:t xml:space="preserve"> 2 or more databases and populate them with data (articles, documents, journals etc.) </w:t>
        </w:r>
      </w:ins>
      <w:ins w:id="260" w:author="Tomasz Przybylski" w:date="2019-10-17T22:44:00Z">
        <w:r>
          <w:t>– 500 entries each</w:t>
        </w:r>
      </w:ins>
    </w:p>
    <w:p w14:paraId="394ED8B1" w14:textId="2AD94858" w:rsidR="00C977BB" w:rsidRDefault="00C977BB" w:rsidP="003C3910">
      <w:pPr>
        <w:pStyle w:val="Dissertation"/>
        <w:rPr>
          <w:ins w:id="261" w:author="Tomasz Przybylski" w:date="2019-10-17T23:01:00Z"/>
        </w:rPr>
      </w:pPr>
    </w:p>
    <w:p w14:paraId="6CB92212" w14:textId="1C07D30A" w:rsidR="00C977BB" w:rsidRDefault="00C977BB" w:rsidP="003C3910">
      <w:pPr>
        <w:pStyle w:val="Dissertation"/>
        <w:rPr>
          <w:ins w:id="262" w:author="Tomasz Przybylski" w:date="2019-10-17T23:01:00Z"/>
        </w:rPr>
      </w:pPr>
      <w:ins w:id="263" w:author="Tomasz Przybylski" w:date="2019-10-17T23:03:00Z">
        <w:r>
          <w:lastRenderedPageBreak/>
          <w:t xml:space="preserve">Version control will be done through Gitlab and </w:t>
        </w:r>
      </w:ins>
      <w:ins w:id="264" w:author="Tomasz Przybylski" w:date="2019-10-17T23:04:00Z">
        <w:r>
          <w:t>Sprints will be managed through Jira</w:t>
        </w:r>
      </w:ins>
      <w:r w:rsidR="00A04CE7">
        <w:t xml:space="preserve">. </w:t>
      </w:r>
      <w:ins w:id="265" w:author="Tomasz Przybylski" w:date="2019-10-17T23:01:00Z">
        <w:r w:rsidR="00A04CE7">
          <w:t xml:space="preserve">This project will be undertaken </w:t>
        </w:r>
      </w:ins>
      <w:ins w:id="266" w:author="Tomasz Przybylski" w:date="2019-10-17T23:04:00Z">
        <w:r w:rsidR="00A04CE7">
          <w:t>using</w:t>
        </w:r>
      </w:ins>
      <w:ins w:id="267" w:author="Tomasz Przybylski" w:date="2019-10-17T23:02:00Z">
        <w:r w:rsidR="00A04CE7">
          <w:t xml:space="preserve"> Crystal-</w:t>
        </w:r>
      </w:ins>
      <w:r w:rsidR="00A04CE7">
        <w:t>C</w:t>
      </w:r>
      <w:ins w:id="268" w:author="Tomasz Przybylski" w:date="2019-10-17T23:02:00Z">
        <w:r w:rsidR="00A04CE7">
          <w:t>lear Agile methodology</w:t>
        </w:r>
      </w:ins>
      <w:ins w:id="269" w:author="Tomasz Przybylski" w:date="2019-10-17T23:03:00Z">
        <w:r w:rsidR="00A04CE7">
          <w:t xml:space="preserve"> with the above set out schedule being adjusted as the need arises.</w:t>
        </w:r>
      </w:ins>
      <w:r w:rsidR="00A04CE7">
        <w:t xml:space="preserve"> The Crystal-Clear Agile methodology will be adapted </w:t>
      </w:r>
      <w:r w:rsidR="00AD0C0E">
        <w:t xml:space="preserve">to suit the needs of this project. </w:t>
      </w:r>
      <w:r w:rsidR="004D062F">
        <w:t>The methodology will have an</w:t>
      </w:r>
      <w:bookmarkStart w:id="270" w:name="_GoBack"/>
      <w:bookmarkEnd w:id="270"/>
      <w:r w:rsidR="00AD0C0E">
        <w:t xml:space="preserve"> increased focus on delivery of working software and continuous integration, and on constant cooperation with the client of the project for guidance on the project’s direction and design</w:t>
      </w:r>
      <w:r w:rsidR="004D062F">
        <w:t>.</w:t>
      </w:r>
    </w:p>
    <w:p w14:paraId="1ADF17B3" w14:textId="0AAEACC5" w:rsidR="00C120E7" w:rsidRDefault="002F4A7B" w:rsidP="003C3910">
      <w:pPr>
        <w:pStyle w:val="Dissertation"/>
      </w:pPr>
      <w:del w:id="271" w:author="Tomasz Przybylski" w:date="2019-10-17T23:01:00Z">
        <w:r w:rsidDel="00C977BB">
          <w:delText xml:space="preserve">*Not Finished Yet - </w:delText>
        </w:r>
        <w:r w:rsidR="00F8351A" w:rsidDel="00C977BB">
          <w:delText>How will you use the technologies and resources to achieve your aims? Show the major phases of the project, milestones and deliverables. Consider major contingencies. Generate a schedule using a Gantt chart or similar form.</w:delText>
        </w:r>
      </w:del>
      <w:bookmarkEnd w:id="186"/>
    </w:p>
    <w:p w14:paraId="675C6E3B" w14:textId="54755783" w:rsidR="00352344" w:rsidRDefault="00F8351A" w:rsidP="003C3910">
      <w:pPr>
        <w:pStyle w:val="Dissertation"/>
        <w:rPr>
          <w:rStyle w:val="DissertationHeadingChar"/>
        </w:rPr>
      </w:pPr>
      <w:r>
        <w:br/>
      </w:r>
      <w:bookmarkStart w:id="272" w:name="_Toc20833630"/>
      <w:bookmarkStart w:id="273" w:name="_Toc20833745"/>
      <w:bookmarkStart w:id="274" w:name="_Toc22247812"/>
      <w:r w:rsidRPr="00C120E7">
        <w:rPr>
          <w:rStyle w:val="DissertationHeadingChar"/>
        </w:rPr>
        <w:t xml:space="preserve">• </w:t>
      </w:r>
      <w:r w:rsidR="00C120E7" w:rsidRPr="00C120E7">
        <w:rPr>
          <w:rStyle w:val="DissertationHeadingChar"/>
        </w:rPr>
        <w:t>Legal, ethical, societal, securit</w:t>
      </w:r>
      <w:bookmarkEnd w:id="272"/>
      <w:bookmarkEnd w:id="273"/>
      <w:r w:rsidR="00352344">
        <w:rPr>
          <w:rStyle w:val="DissertationHeadingChar"/>
        </w:rPr>
        <w:t>y</w:t>
      </w:r>
      <w:bookmarkEnd w:id="274"/>
    </w:p>
    <w:p w14:paraId="34AB142F" w14:textId="00226B46" w:rsidR="00352344" w:rsidRDefault="00352344" w:rsidP="00D937D6">
      <w:pPr>
        <w:pStyle w:val="Dissertation"/>
        <w:rPr>
          <w:ins w:id="275" w:author="Tomasz Przybylski" w:date="2019-10-17T23:25:00Z"/>
        </w:rPr>
      </w:pPr>
      <w:r w:rsidRPr="00D937D6">
        <w:t xml:space="preserve">As the project does not use user data or user inputs and </w:t>
      </w:r>
      <w:r w:rsidR="002F4A7B" w:rsidRPr="00D937D6">
        <w:t xml:space="preserve">does not </w:t>
      </w:r>
      <w:r w:rsidRPr="00D937D6">
        <w:t>store them/use them internally, ethical issues are practically non-existent. However, if the</w:t>
      </w:r>
      <w:r w:rsidR="00A36A5D">
        <w:t xml:space="preserve"> P</w:t>
      </w:r>
      <w:r w:rsidRPr="00D937D6">
        <w:t xml:space="preserve">rofile </w:t>
      </w:r>
      <w:r w:rsidR="00A36A5D">
        <w:t xml:space="preserve">setting storage </w:t>
      </w:r>
      <w:r w:rsidRPr="00D937D6">
        <w:t>objective is achieved, user personal data such as email address, password, name and browsing information will have to be kept according to UK ethical and legal laws</w:t>
      </w:r>
      <w:r w:rsidR="006F0C1C" w:rsidRPr="00D937D6">
        <w:t>, for example GDPR 2016</w:t>
      </w:r>
      <w:r w:rsidR="00A36A5D">
        <w:t>-2018</w:t>
      </w:r>
      <w:r w:rsidR="006F0C1C" w:rsidRPr="00D937D6">
        <w:t>[4]</w:t>
      </w:r>
      <w:r w:rsidRPr="00D937D6">
        <w:t>. Another aspect of legal issues is the usage and storage of public-domain documents and published articles. The project will have to abide by UK publishing and referencing law.</w:t>
      </w:r>
      <w:r w:rsidR="00F27E8D" w:rsidRPr="00D937D6">
        <w:t xml:space="preserve"> These are typically along the lines of correct citation and acknowledgement of the source</w:t>
      </w:r>
      <w:r w:rsidR="002F4A7B" w:rsidRPr="00D937D6">
        <w:t xml:space="preserve">s </w:t>
      </w:r>
      <w:r w:rsidR="00F27E8D" w:rsidRPr="00D937D6">
        <w:t>[3]</w:t>
      </w:r>
      <w:r w:rsidR="002F4A7B" w:rsidRPr="00D937D6">
        <w:t>.</w:t>
      </w:r>
    </w:p>
    <w:p w14:paraId="69A565F4" w14:textId="179B8D20" w:rsidR="00D937D6" w:rsidRPr="00D937D6" w:rsidRDefault="00D937D6">
      <w:pPr>
        <w:pStyle w:val="Dissertation"/>
        <w:rPr>
          <w:ins w:id="276" w:author="Tomasz Przybylski" w:date="2019-10-17T23:25:00Z"/>
          <w:rStyle w:val="DissertationHeadingChar"/>
          <w:b w:val="0"/>
          <w:bCs/>
          <w:sz w:val="24"/>
        </w:rPr>
      </w:pPr>
      <w:ins w:id="277" w:author="Tomasz Przybylski" w:date="2019-10-17T23:25:00Z">
        <w:r w:rsidRPr="00D937D6">
          <w:rPr>
            <w:rPrChange w:id="278" w:author="Tomasz Przybylski" w:date="2019-10-17T23:26:00Z">
              <w:rPr>
                <w:rStyle w:val="DissertationHeadingChar"/>
                <w:b w:val="0"/>
                <w:bCs/>
                <w:sz w:val="24"/>
              </w:rPr>
            </w:rPrChange>
          </w:rPr>
          <w:t>Societal issues include ensuring that all documents accessible by the app abide by UK law and do not promote discrimination, racism, hate etc. Also means that all documents must be checked to confirm the author. Another issue is to ensure that the app and all documents are accessible to all people.</w:t>
        </w:r>
      </w:ins>
    </w:p>
    <w:p w14:paraId="09454452" w14:textId="1A74411C" w:rsidR="00D937D6" w:rsidRPr="004F5DC6" w:rsidRDefault="00D937D6">
      <w:pPr>
        <w:pStyle w:val="Dissertation"/>
        <w:rPr>
          <w:ins w:id="279" w:author="Tomasz Przybylski" w:date="2019-10-17T23:25:00Z"/>
          <w:rStyle w:val="DissertationHeadingChar"/>
          <w:b w:val="0"/>
          <w:bCs/>
          <w:sz w:val="24"/>
        </w:rPr>
      </w:pPr>
      <w:ins w:id="280" w:author="Tomasz Przybylski" w:date="2019-10-17T23:25:00Z">
        <w:r w:rsidRPr="00D937D6">
          <w:rPr>
            <w:rPrChange w:id="281" w:author="Tomasz Przybylski" w:date="2019-10-17T23:26:00Z">
              <w:rPr>
                <w:rStyle w:val="DissertationHeadingChar"/>
                <w:b w:val="0"/>
                <w:bCs/>
                <w:sz w:val="24"/>
              </w:rPr>
            </w:rPrChange>
          </w:rPr>
          <w:t>Security issues relate to the storing of user personal data if the corresponding objective</w:t>
        </w:r>
      </w:ins>
      <w:r w:rsidR="00A36A5D">
        <w:t>s</w:t>
      </w:r>
      <w:ins w:id="282" w:author="Tomasz Przybylski" w:date="2019-10-17T23:25:00Z">
        <w:r w:rsidRPr="00D937D6">
          <w:rPr>
            <w:rPrChange w:id="283" w:author="Tomasz Przybylski" w:date="2019-10-17T23:26:00Z">
              <w:rPr>
                <w:rStyle w:val="DissertationHeadingChar"/>
                <w:b w:val="0"/>
                <w:bCs/>
                <w:sz w:val="24"/>
              </w:rPr>
            </w:rPrChange>
          </w:rPr>
          <w:t xml:space="preserve"> </w:t>
        </w:r>
      </w:ins>
      <w:r w:rsidR="00A36A5D">
        <w:t>are</w:t>
      </w:r>
      <w:ins w:id="284" w:author="Tomasz Przybylski" w:date="2019-10-17T23:25:00Z">
        <w:r w:rsidRPr="00D937D6">
          <w:rPr>
            <w:rPrChange w:id="285" w:author="Tomasz Przybylski" w:date="2019-10-17T23:26:00Z">
              <w:rPr>
                <w:rStyle w:val="DissertationHeadingChar"/>
                <w:b w:val="0"/>
                <w:bCs/>
                <w:sz w:val="24"/>
              </w:rPr>
            </w:rPrChange>
          </w:rPr>
          <w:t xml:space="preserve"> met. This includes usernames, real names, addresses, passwords, browsing data, device permissions and anything else classifie</w:t>
        </w:r>
      </w:ins>
      <w:r w:rsidR="00A36A5D">
        <w:t>d</w:t>
      </w:r>
      <w:ins w:id="286" w:author="Tomasz Przybylski" w:date="2019-10-17T23:25:00Z">
        <w:r w:rsidRPr="00D937D6">
          <w:rPr>
            <w:rPrChange w:id="287" w:author="Tomasz Przybylski" w:date="2019-10-17T23:26:00Z">
              <w:rPr>
                <w:rStyle w:val="DissertationHeadingChar"/>
                <w:b w:val="0"/>
                <w:bCs/>
                <w:sz w:val="24"/>
              </w:rPr>
            </w:rPrChange>
          </w:rPr>
          <w:t xml:space="preserve"> as user data under the General Data Protection Regulation or any</w:t>
        </w:r>
        <w:r w:rsidRPr="004F5DC6">
          <w:rPr>
            <w:rStyle w:val="DissertationHeadingChar"/>
            <w:b w:val="0"/>
            <w:bCs/>
            <w:sz w:val="24"/>
          </w:rPr>
          <w:t xml:space="preserve"> </w:t>
        </w:r>
        <w:r w:rsidRPr="00D937D6">
          <w:rPr>
            <w:rPrChange w:id="288" w:author="Tomasz Przybylski" w:date="2019-10-17T23:26:00Z">
              <w:rPr>
                <w:rStyle w:val="DissertationHeadingChar"/>
                <w:b w:val="0"/>
                <w:bCs/>
                <w:sz w:val="24"/>
              </w:rPr>
            </w:rPrChange>
          </w:rPr>
          <w:t xml:space="preserve">other applicable privacy laws. Another issue is the security of the documents themselves and prevention of tampering through the app or on the </w:t>
        </w:r>
      </w:ins>
      <w:r w:rsidR="00A36A5D">
        <w:t>back end</w:t>
      </w:r>
      <w:ins w:id="289" w:author="Tomasz Przybylski" w:date="2019-10-17T23:25:00Z">
        <w:r w:rsidRPr="00D937D6">
          <w:rPr>
            <w:rPrChange w:id="290" w:author="Tomasz Przybylski" w:date="2019-10-17T23:26:00Z">
              <w:rPr>
                <w:rStyle w:val="DissertationHeadingChar"/>
                <w:b w:val="0"/>
                <w:bCs/>
                <w:sz w:val="24"/>
              </w:rPr>
            </w:rPrChange>
          </w:rPr>
          <w:t>. Access should only exist for authorised persons.</w:t>
        </w:r>
      </w:ins>
    </w:p>
    <w:p w14:paraId="4354FA51" w14:textId="5AC022BC" w:rsidR="00D937D6" w:rsidRPr="00D937D6" w:rsidRDefault="00D937D6">
      <w:pPr>
        <w:pStyle w:val="Dissertation"/>
      </w:pPr>
      <w:ins w:id="291" w:author="Tomasz Przybylski" w:date="2019-10-17T23:25:00Z">
        <w:r w:rsidRPr="00D937D6">
          <w:rPr>
            <w:rPrChange w:id="292" w:author="Tomasz Przybylski" w:date="2019-10-17T23:26:00Z">
              <w:rPr>
                <w:rStyle w:val="DissertationHeadingChar"/>
                <w:b w:val="0"/>
                <w:bCs/>
                <w:sz w:val="24"/>
              </w:rPr>
            </w:rPrChange>
          </w:rPr>
          <w:t>Under the current scope of the project, there is a need for ethical approval or oversight.</w:t>
        </w:r>
      </w:ins>
    </w:p>
    <w:p w14:paraId="1A8FC422" w14:textId="64DD5B93" w:rsidR="002F4A7B" w:rsidRPr="00D937D6" w:rsidDel="00D937D6" w:rsidRDefault="002F4A7B">
      <w:pPr>
        <w:pStyle w:val="Dissertation"/>
        <w:rPr>
          <w:del w:id="293" w:author="Tomasz Przybylski" w:date="2019-10-17T23:25:00Z"/>
          <w:rStyle w:val="DissertationHeadingChar"/>
          <w:b w:val="0"/>
          <w:bCs/>
          <w:sz w:val="24"/>
          <w:rPrChange w:id="294" w:author="Tomasz Przybylski" w:date="2019-10-17T23:24:00Z">
            <w:rPr>
              <w:del w:id="295" w:author="Tomasz Przybylski" w:date="2019-10-17T23:25:00Z"/>
              <w:rStyle w:val="DissertationHeadingChar"/>
              <w:b w:val="0"/>
              <w:sz w:val="24"/>
            </w:rPr>
          </w:rPrChange>
        </w:rPr>
      </w:pPr>
      <w:del w:id="296" w:author="Tomasz Przybylski" w:date="2019-10-17T23:25:00Z">
        <w:r w:rsidRPr="00D937D6" w:rsidDel="00D937D6">
          <w:rPr>
            <w:rStyle w:val="DissertationHeadingChar"/>
            <w:b w:val="0"/>
            <w:bCs/>
            <w:sz w:val="24"/>
            <w:rPrChange w:id="297" w:author="Tomasz Przybylski" w:date="2019-10-17T23:24:00Z">
              <w:rPr>
                <w:rStyle w:val="DissertationHeadingChar"/>
                <w:b w:val="0"/>
                <w:bCs/>
                <w:sz w:val="24"/>
              </w:rPr>
            </w:rPrChange>
          </w:rPr>
          <w:delText xml:space="preserve">Societal issues include ensuring that all documents accessible by the app abide by UK law and do not promote discrimination, racism, hate etc. Also means that all documents </w:delText>
        </w:r>
        <w:r w:rsidR="001B6229" w:rsidRPr="00D937D6" w:rsidDel="00D937D6">
          <w:rPr>
            <w:rStyle w:val="DissertationHeadingChar"/>
            <w:b w:val="0"/>
            <w:bCs/>
            <w:sz w:val="24"/>
            <w:rPrChange w:id="298" w:author="Tomasz Przybylski" w:date="2019-10-17T23:24:00Z">
              <w:rPr>
                <w:rStyle w:val="DissertationHeadingChar"/>
                <w:b w:val="0"/>
                <w:bCs/>
                <w:sz w:val="24"/>
              </w:rPr>
            </w:rPrChange>
          </w:rPr>
          <w:delText xml:space="preserve">must </w:delText>
        </w:r>
        <w:r w:rsidRPr="00D937D6" w:rsidDel="00D937D6">
          <w:rPr>
            <w:rStyle w:val="DissertationHeadingChar"/>
            <w:b w:val="0"/>
            <w:bCs/>
            <w:sz w:val="24"/>
            <w:rPrChange w:id="299" w:author="Tomasz Przybylski" w:date="2019-10-17T23:24:00Z">
              <w:rPr>
                <w:rStyle w:val="DissertationHeadingChar"/>
                <w:b w:val="0"/>
                <w:bCs/>
                <w:sz w:val="24"/>
              </w:rPr>
            </w:rPrChange>
          </w:rPr>
          <w:delText>be checked to confirm the author. Another issue is to ensure that the app and all documents are accessible to all people</w:delText>
        </w:r>
        <w:r w:rsidR="00690B60" w:rsidRPr="00D937D6" w:rsidDel="00D937D6">
          <w:rPr>
            <w:rStyle w:val="DissertationHeadingChar"/>
            <w:b w:val="0"/>
            <w:bCs/>
            <w:sz w:val="24"/>
            <w:rPrChange w:id="300" w:author="Tomasz Przybylski" w:date="2019-10-17T23:24:00Z">
              <w:rPr>
                <w:rStyle w:val="DissertationHeadingChar"/>
                <w:b w:val="0"/>
                <w:bCs/>
                <w:sz w:val="24"/>
              </w:rPr>
            </w:rPrChange>
          </w:rPr>
          <w:delText>.</w:delText>
        </w:r>
      </w:del>
    </w:p>
    <w:p w14:paraId="0B7E099A" w14:textId="294ED516" w:rsidR="00690B60" w:rsidRPr="00D937D6" w:rsidDel="00D937D6" w:rsidRDefault="00690B60">
      <w:pPr>
        <w:pStyle w:val="Dissertation"/>
        <w:rPr>
          <w:del w:id="301" w:author="Tomasz Przybylski" w:date="2019-10-17T23:25:00Z"/>
          <w:rStyle w:val="DissertationHeadingChar"/>
          <w:b w:val="0"/>
          <w:bCs/>
          <w:sz w:val="24"/>
          <w:rPrChange w:id="302" w:author="Tomasz Przybylski" w:date="2019-10-17T23:25:00Z">
            <w:rPr>
              <w:del w:id="303" w:author="Tomasz Przybylski" w:date="2019-10-17T23:25:00Z"/>
              <w:rStyle w:val="DissertationHeadingChar"/>
              <w:b w:val="0"/>
              <w:bCs/>
              <w:sz w:val="24"/>
              <w:shd w:val="clear" w:color="auto" w:fill="auto"/>
            </w:rPr>
          </w:rPrChange>
        </w:rPr>
      </w:pPr>
      <w:del w:id="304" w:author="Tomasz Przybylski" w:date="2019-10-17T23:25:00Z">
        <w:r w:rsidRPr="00D937D6" w:rsidDel="00D937D6">
          <w:rPr>
            <w:rStyle w:val="DissertationHeadingChar"/>
            <w:b w:val="0"/>
            <w:bCs/>
            <w:sz w:val="24"/>
            <w:rPrChange w:id="305" w:author="Tomasz Przybylski" w:date="2019-10-17T23:24:00Z">
              <w:rPr>
                <w:rStyle w:val="DissertationHeadingChar"/>
                <w:b w:val="0"/>
                <w:bCs/>
                <w:sz w:val="24"/>
              </w:rPr>
            </w:rPrChange>
          </w:rPr>
          <w:delText xml:space="preserve">Security issues relate to the storing of user personal data if the corresponding “Could Have” objective is met. This includes usernames, real names, addresses, passwords, browsing data, device permissions and anything else that classifies as user data under the General Data </w:delText>
        </w:r>
        <w:r w:rsidRPr="00D937D6" w:rsidDel="00D937D6">
          <w:rPr>
            <w:rStyle w:val="DissertationHeadingChar"/>
            <w:b w:val="0"/>
            <w:bCs/>
            <w:sz w:val="24"/>
            <w:rPrChange w:id="306" w:author="Tomasz Przybylski" w:date="2019-10-17T23:25:00Z">
              <w:rPr>
                <w:rStyle w:val="DissertationHeadingChar"/>
                <w:b w:val="0"/>
                <w:bCs/>
                <w:sz w:val="24"/>
              </w:rPr>
            </w:rPrChange>
          </w:rPr>
          <w:delText>Protection Regulation or any other applicable privacy laws. Another issue is the security of the documents themselves and prevention of tampering through the app or on the database side. Access should only exist for authorised persons.</w:delText>
        </w:r>
      </w:del>
    </w:p>
    <w:p w14:paraId="4855212E" w14:textId="587C38B1" w:rsidR="005C2469" w:rsidRPr="00D937D6" w:rsidDel="00D937D6" w:rsidRDefault="005C2469">
      <w:pPr>
        <w:pStyle w:val="Dissertation"/>
        <w:rPr>
          <w:del w:id="307" w:author="Tomasz Przybylski" w:date="2019-10-17T23:25:00Z"/>
          <w:rStyle w:val="DissertationHeadingChar"/>
          <w:b w:val="0"/>
          <w:bCs/>
          <w:sz w:val="24"/>
          <w:rPrChange w:id="308" w:author="Tomasz Przybylski" w:date="2019-10-17T23:25:00Z">
            <w:rPr>
              <w:del w:id="309" w:author="Tomasz Przybylski" w:date="2019-10-17T23:25:00Z"/>
              <w:rStyle w:val="DissertationHeadingChar"/>
              <w:b w:val="0"/>
              <w:bCs/>
              <w:sz w:val="24"/>
              <w:shd w:val="clear" w:color="auto" w:fill="auto"/>
            </w:rPr>
          </w:rPrChange>
        </w:rPr>
      </w:pPr>
      <w:del w:id="310" w:author="Tomasz Przybylski" w:date="2019-10-17T23:25:00Z">
        <w:r w:rsidRPr="00D937D6" w:rsidDel="00D937D6">
          <w:rPr>
            <w:rStyle w:val="DissertationHeadingChar"/>
            <w:b w:val="0"/>
            <w:bCs/>
            <w:sz w:val="24"/>
            <w:rPrChange w:id="311" w:author="Tomasz Przybylski" w:date="2019-10-17T23:25:00Z">
              <w:rPr>
                <w:rStyle w:val="DissertationHeadingChar"/>
                <w:b w:val="0"/>
                <w:bCs/>
                <w:sz w:val="24"/>
              </w:rPr>
            </w:rPrChange>
          </w:rPr>
          <w:delText>Under the current scope of the project, I do not believe there is a need for ethical approval or oversight.</w:delText>
        </w:r>
      </w:del>
    </w:p>
    <w:p w14:paraId="1A870B2F" w14:textId="1D340D9D" w:rsidR="00E80662" w:rsidRDefault="00E80662" w:rsidP="00E80662">
      <w:pPr>
        <w:pStyle w:val="DissertationHeading"/>
      </w:pPr>
      <w:bookmarkStart w:id="312" w:name="_Toc22247813"/>
      <w:r>
        <w:t>Appendix</w:t>
      </w:r>
      <w:bookmarkEnd w:id="312"/>
    </w:p>
    <w:p w14:paraId="614C0A0E" w14:textId="3D675C66" w:rsidR="00E80662" w:rsidRDefault="00E80662" w:rsidP="00E80662">
      <w:pPr>
        <w:pStyle w:val="Dissertation"/>
        <w:numPr>
          <w:ilvl w:val="0"/>
          <w:numId w:val="1"/>
        </w:numPr>
      </w:pPr>
      <w:r>
        <w:t xml:space="preserve">LexisNexis (2019) </w:t>
      </w:r>
      <w:r>
        <w:rPr>
          <w:i/>
          <w:iCs/>
        </w:rPr>
        <w:t xml:space="preserve">About </w:t>
      </w:r>
      <w:r w:rsidRPr="00FF4A96">
        <w:rPr>
          <w:i/>
          <w:iCs/>
        </w:rPr>
        <w:t xml:space="preserve">us </w:t>
      </w:r>
      <w:r w:rsidRPr="00FF4A96">
        <w:t>[online] Available at :</w:t>
      </w:r>
      <w:r>
        <w:rPr>
          <w:u w:val="single"/>
        </w:rPr>
        <w:t xml:space="preserve"> </w:t>
      </w:r>
      <w:hyperlink r:id="rId12" w:history="1">
        <w:r w:rsidRPr="007527B9">
          <w:rPr>
            <w:rStyle w:val="Hyperlink"/>
          </w:rPr>
          <w:t>https://www.lexisnexis.co.uk/about-us/about-us</w:t>
        </w:r>
      </w:hyperlink>
      <w:r>
        <w:t xml:space="preserve"> [Accessed 06.10.19]</w:t>
      </w:r>
    </w:p>
    <w:p w14:paraId="280CFDD6" w14:textId="29DDE9A4" w:rsidR="00E80662" w:rsidRDefault="008565A3" w:rsidP="00E80662">
      <w:pPr>
        <w:pStyle w:val="Dissertation"/>
        <w:numPr>
          <w:ilvl w:val="0"/>
          <w:numId w:val="1"/>
        </w:numPr>
      </w:pPr>
      <w:r>
        <w:t xml:space="preserve">New York Times (2019) </w:t>
      </w:r>
      <w:r>
        <w:rPr>
          <w:i/>
          <w:iCs/>
        </w:rPr>
        <w:t>Harvard Law Library Readies Trove of Decision for Digital Age</w:t>
      </w:r>
      <w:r>
        <w:t xml:space="preserve"> [online] Available at: </w:t>
      </w:r>
      <w:hyperlink r:id="rId13" w:history="1">
        <w:r w:rsidRPr="00AB3C8D">
          <w:rPr>
            <w:rStyle w:val="Hyperlink"/>
          </w:rPr>
          <w:t>https://www.nytimes.com/2015/10/29/us/harvard-law-library-sacrifices-a-trove-for-the-sake-of-a-free-database.html</w:t>
        </w:r>
      </w:hyperlink>
      <w:r>
        <w:t xml:space="preserve"> [Accessed 06.10.19]</w:t>
      </w:r>
    </w:p>
    <w:p w14:paraId="4158F858" w14:textId="7A726F12" w:rsidR="008565A3" w:rsidRDefault="00F27E8D" w:rsidP="00E80662">
      <w:pPr>
        <w:pStyle w:val="Dissertation"/>
        <w:numPr>
          <w:ilvl w:val="0"/>
          <w:numId w:val="1"/>
        </w:numPr>
      </w:pPr>
      <w:r>
        <w:t xml:space="preserve">NCBI (2019) </w:t>
      </w:r>
      <w:r>
        <w:rPr>
          <w:i/>
          <w:iCs/>
        </w:rPr>
        <w:t xml:space="preserve">PMC Copyright Notice </w:t>
      </w:r>
      <w:r>
        <w:t xml:space="preserve">[online] Available at: </w:t>
      </w:r>
      <w:hyperlink r:id="rId14" w:history="1">
        <w:r w:rsidRPr="00751631">
          <w:rPr>
            <w:rStyle w:val="Hyperlink"/>
          </w:rPr>
          <w:t>https://www.ncbi.nlm.nih.gov/pmc/about/copyright/</w:t>
        </w:r>
      </w:hyperlink>
      <w:r>
        <w:t xml:space="preserve"> [Accessed 07.10.19]</w:t>
      </w:r>
    </w:p>
    <w:p w14:paraId="131C10AF" w14:textId="03F9375D" w:rsidR="006F0C1C" w:rsidRDefault="006F0C1C" w:rsidP="00E80662">
      <w:pPr>
        <w:pStyle w:val="Dissertation"/>
        <w:numPr>
          <w:ilvl w:val="0"/>
          <w:numId w:val="1"/>
        </w:numPr>
      </w:pPr>
      <w:r>
        <w:t>Investopedia, (2019).</w:t>
      </w:r>
      <w:r>
        <w:rPr>
          <w:i/>
          <w:iCs/>
        </w:rPr>
        <w:t xml:space="preserve"> All you Need to Know About GDPR, the New Data Law</w:t>
      </w:r>
      <w:r>
        <w:t xml:space="preserve">. [online] Available at: </w:t>
      </w:r>
      <w:hyperlink r:id="rId15" w:history="1">
        <w:r w:rsidRPr="001C5816">
          <w:rPr>
            <w:rStyle w:val="Hyperlink"/>
          </w:rPr>
          <w:t>https://www.investopedia.com/in</w:t>
        </w:r>
        <w:r w:rsidRPr="001C5816">
          <w:rPr>
            <w:rStyle w:val="Hyperlink"/>
          </w:rPr>
          <w:t>v</w:t>
        </w:r>
        <w:r w:rsidRPr="001C5816">
          <w:rPr>
            <w:rStyle w:val="Hyperlink"/>
          </w:rPr>
          <w:t>esting/all-you-need-know-about-gdpr-new-data-law/</w:t>
        </w:r>
      </w:hyperlink>
      <w:r>
        <w:t xml:space="preserve"> [Accessed 11.10.19]</w:t>
      </w:r>
    </w:p>
    <w:p w14:paraId="6A8B1FC8" w14:textId="3D2AA51C" w:rsidR="00E80662" w:rsidRPr="00B501BF" w:rsidRDefault="00E80662" w:rsidP="00E80662">
      <w:pPr>
        <w:pStyle w:val="Dissertation"/>
        <w:numPr>
          <w:ilvl w:val="0"/>
          <w:numId w:val="1"/>
        </w:numPr>
      </w:pPr>
      <w:r>
        <w:rPr>
          <w:rFonts w:ascii="Arial" w:hAnsi="Arial" w:cs="Arial"/>
          <w:color w:val="000000"/>
          <w:sz w:val="23"/>
          <w:szCs w:val="23"/>
        </w:rPr>
        <w:t>Website name, (Year published). </w:t>
      </w:r>
      <w:r>
        <w:rPr>
          <w:rStyle w:val="Emphasis"/>
          <w:rFonts w:ascii="Arial" w:hAnsi="Arial" w:cs="Arial"/>
          <w:color w:val="000000"/>
          <w:sz w:val="23"/>
          <w:szCs w:val="23"/>
        </w:rPr>
        <w:t>Page title</w:t>
      </w:r>
      <w:r>
        <w:rPr>
          <w:rFonts w:ascii="Arial" w:hAnsi="Arial" w:cs="Arial"/>
          <w:color w:val="000000"/>
          <w:sz w:val="23"/>
          <w:szCs w:val="23"/>
        </w:rPr>
        <w:t>. [online] Available at: URL [Accessed Day Mo. Year].</w:t>
      </w:r>
    </w:p>
    <w:sectPr w:rsidR="00E80662" w:rsidRPr="00B501B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1" w:author="Orwell, James M" w:date="2019-10-16T13:05:00Z" w:initials="OJM">
    <w:p w14:paraId="0B1A7E62" w14:textId="77777777" w:rsidR="00FA28C6" w:rsidRDefault="00FA28C6">
      <w:pPr>
        <w:pStyle w:val="CommentText"/>
      </w:pPr>
      <w:r>
        <w:rPr>
          <w:rStyle w:val="CommentReference"/>
        </w:rPr>
        <w:annotationRef/>
      </w:r>
      <w:r w:rsidRPr="00FA28C6">
        <w:t>(There may be other proprietary solutions)</w:t>
      </w:r>
    </w:p>
    <w:p w14:paraId="4F613D4B" w14:textId="028D8B02" w:rsidR="00FA28C6" w:rsidRDefault="00FA28C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613D4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613D4B" w16cid:durableId="2151C7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B211D"/>
    <w:multiLevelType w:val="hybridMultilevel"/>
    <w:tmpl w:val="829E8FAE"/>
    <w:lvl w:ilvl="0" w:tplc="7362F5C4">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63B4C"/>
    <w:multiLevelType w:val="hybridMultilevel"/>
    <w:tmpl w:val="B9D6CAC8"/>
    <w:lvl w:ilvl="0" w:tplc="4B52067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asz Przybylski">
    <w15:presenceInfo w15:providerId="Windows Live" w15:userId="9760b360f550d05e"/>
  </w15:person>
  <w15:person w15:author="Orwell, James M">
    <w15:presenceInfo w15:providerId="AD" w15:userId="S-1-5-21-2198803830-2572851473-1141951436-14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1BF"/>
    <w:rsid w:val="00007AD7"/>
    <w:rsid w:val="000C737C"/>
    <w:rsid w:val="001273AE"/>
    <w:rsid w:val="00145A34"/>
    <w:rsid w:val="0017007C"/>
    <w:rsid w:val="001854E9"/>
    <w:rsid w:val="001B6229"/>
    <w:rsid w:val="001C015F"/>
    <w:rsid w:val="001D1F1B"/>
    <w:rsid w:val="00203783"/>
    <w:rsid w:val="00256D94"/>
    <w:rsid w:val="0029553B"/>
    <w:rsid w:val="002B7CF3"/>
    <w:rsid w:val="002D42D5"/>
    <w:rsid w:val="002F4A7B"/>
    <w:rsid w:val="003128CD"/>
    <w:rsid w:val="00316E9D"/>
    <w:rsid w:val="0033714D"/>
    <w:rsid w:val="0034033A"/>
    <w:rsid w:val="00344F33"/>
    <w:rsid w:val="00352344"/>
    <w:rsid w:val="003C3910"/>
    <w:rsid w:val="004050F6"/>
    <w:rsid w:val="00414036"/>
    <w:rsid w:val="00421FCF"/>
    <w:rsid w:val="00441814"/>
    <w:rsid w:val="00454B31"/>
    <w:rsid w:val="00454D74"/>
    <w:rsid w:val="004668F0"/>
    <w:rsid w:val="00477DE9"/>
    <w:rsid w:val="004846E6"/>
    <w:rsid w:val="00491417"/>
    <w:rsid w:val="004D062F"/>
    <w:rsid w:val="005025E9"/>
    <w:rsid w:val="00512A70"/>
    <w:rsid w:val="0053168F"/>
    <w:rsid w:val="005A7368"/>
    <w:rsid w:val="005C2469"/>
    <w:rsid w:val="0061199A"/>
    <w:rsid w:val="00614E39"/>
    <w:rsid w:val="00641EDE"/>
    <w:rsid w:val="00654AEA"/>
    <w:rsid w:val="006579DE"/>
    <w:rsid w:val="00685831"/>
    <w:rsid w:val="00690B60"/>
    <w:rsid w:val="006F0C1C"/>
    <w:rsid w:val="0070623D"/>
    <w:rsid w:val="00742582"/>
    <w:rsid w:val="0076556D"/>
    <w:rsid w:val="007924CD"/>
    <w:rsid w:val="00795A19"/>
    <w:rsid w:val="007B4F37"/>
    <w:rsid w:val="007B6CF2"/>
    <w:rsid w:val="007F5462"/>
    <w:rsid w:val="008565A3"/>
    <w:rsid w:val="008659F9"/>
    <w:rsid w:val="008F1DD3"/>
    <w:rsid w:val="009229B7"/>
    <w:rsid w:val="009320E5"/>
    <w:rsid w:val="00935B37"/>
    <w:rsid w:val="00947FF9"/>
    <w:rsid w:val="009822F5"/>
    <w:rsid w:val="009B3803"/>
    <w:rsid w:val="009E6E36"/>
    <w:rsid w:val="00A04CE7"/>
    <w:rsid w:val="00A36A5D"/>
    <w:rsid w:val="00A943FE"/>
    <w:rsid w:val="00AA6E67"/>
    <w:rsid w:val="00AC4E07"/>
    <w:rsid w:val="00AD0C0E"/>
    <w:rsid w:val="00AE5617"/>
    <w:rsid w:val="00B2716A"/>
    <w:rsid w:val="00B3364C"/>
    <w:rsid w:val="00B501BF"/>
    <w:rsid w:val="00C03D22"/>
    <w:rsid w:val="00C120E7"/>
    <w:rsid w:val="00C3309A"/>
    <w:rsid w:val="00C57495"/>
    <w:rsid w:val="00C977BB"/>
    <w:rsid w:val="00D04E9A"/>
    <w:rsid w:val="00D502DE"/>
    <w:rsid w:val="00D55B41"/>
    <w:rsid w:val="00D937D6"/>
    <w:rsid w:val="00DA0CB4"/>
    <w:rsid w:val="00DB5B41"/>
    <w:rsid w:val="00DF4D16"/>
    <w:rsid w:val="00E1490B"/>
    <w:rsid w:val="00E80662"/>
    <w:rsid w:val="00EF5FB6"/>
    <w:rsid w:val="00F11DA0"/>
    <w:rsid w:val="00F27E8D"/>
    <w:rsid w:val="00F373A7"/>
    <w:rsid w:val="00F57E8A"/>
    <w:rsid w:val="00F8351A"/>
    <w:rsid w:val="00FA28C6"/>
    <w:rsid w:val="00FC0C83"/>
    <w:rsid w:val="00FD4CDC"/>
    <w:rsid w:val="00FF2EA0"/>
    <w:rsid w:val="00FF4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99FB"/>
  <w15:chartTrackingRefBased/>
  <w15:docId w15:val="{09B01603-BCDE-4D49-A452-BD2E4EA2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01BF"/>
    <w:pPr>
      <w:widowControl w:val="0"/>
      <w:suppressAutoHyphens/>
      <w:spacing w:after="0" w:line="240" w:lineRule="auto"/>
    </w:pPr>
    <w:rPr>
      <w:rFonts w:ascii="Lucida Sans Unicode" w:eastAsia="Times New Roman" w:hAnsi="Lucida Sans Unicode" w:cs="Times New Roman"/>
      <w:sz w:val="24"/>
      <w:szCs w:val="20"/>
      <w:lang w:eastAsia="ar-SA"/>
    </w:rPr>
  </w:style>
  <w:style w:type="paragraph" w:styleId="Heading1">
    <w:name w:val="heading 1"/>
    <w:basedOn w:val="Normal"/>
    <w:next w:val="Normal"/>
    <w:link w:val="Heading1Char"/>
    <w:uiPriority w:val="9"/>
    <w:qFormat/>
    <w:rsid w:val="003C39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39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391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01BF"/>
    <w:pPr>
      <w:tabs>
        <w:tab w:val="center" w:pos="4320"/>
        <w:tab w:val="right" w:pos="8640"/>
      </w:tabs>
    </w:pPr>
    <w:rPr>
      <w:lang w:val="x-none"/>
    </w:rPr>
  </w:style>
  <w:style w:type="character" w:customStyle="1" w:styleId="FooterChar">
    <w:name w:val="Footer Char"/>
    <w:basedOn w:val="DefaultParagraphFont"/>
    <w:link w:val="Footer"/>
    <w:uiPriority w:val="99"/>
    <w:rsid w:val="00B501BF"/>
    <w:rPr>
      <w:rFonts w:ascii="Lucida Sans Unicode" w:eastAsia="Times New Roman" w:hAnsi="Lucida Sans Unicode" w:cs="Times New Roman"/>
      <w:sz w:val="24"/>
      <w:szCs w:val="20"/>
      <w:lang w:val="x-none" w:eastAsia="ar-SA"/>
    </w:rPr>
  </w:style>
  <w:style w:type="character" w:customStyle="1" w:styleId="Heading1Char">
    <w:name w:val="Heading 1 Char"/>
    <w:basedOn w:val="DefaultParagraphFont"/>
    <w:link w:val="Heading1"/>
    <w:uiPriority w:val="9"/>
    <w:rsid w:val="003C3910"/>
    <w:rPr>
      <w:rFonts w:asciiTheme="majorHAnsi" w:eastAsiaTheme="majorEastAsia" w:hAnsiTheme="majorHAnsi" w:cstheme="majorBidi"/>
      <w:color w:val="2F5496" w:themeColor="accent1" w:themeShade="BF"/>
      <w:sz w:val="32"/>
      <w:szCs w:val="32"/>
      <w:lang w:eastAsia="ar-SA"/>
    </w:rPr>
  </w:style>
  <w:style w:type="paragraph" w:styleId="TOCHeading">
    <w:name w:val="TOC Heading"/>
    <w:basedOn w:val="Heading1"/>
    <w:next w:val="Normal"/>
    <w:uiPriority w:val="39"/>
    <w:unhideWhenUsed/>
    <w:qFormat/>
    <w:rsid w:val="003C3910"/>
    <w:pPr>
      <w:widowControl/>
      <w:suppressAutoHyphens w:val="0"/>
      <w:spacing w:line="259" w:lineRule="auto"/>
      <w:outlineLvl w:val="9"/>
    </w:pPr>
    <w:rPr>
      <w:lang w:val="en-US" w:eastAsia="en-US"/>
    </w:rPr>
  </w:style>
  <w:style w:type="paragraph" w:customStyle="1" w:styleId="HeadingDissertation">
    <w:name w:val="Heading Dissertation"/>
    <w:basedOn w:val="Normal"/>
    <w:link w:val="HeadingDissertationChar"/>
    <w:qFormat/>
    <w:rsid w:val="003C3910"/>
    <w:rPr>
      <w:rFonts w:ascii="Arial" w:hAnsi="Arial" w:cs="Arial"/>
      <w:color w:val="111111"/>
      <w:sz w:val="27"/>
      <w:szCs w:val="27"/>
      <w:shd w:val="clear" w:color="auto" w:fill="FFFFFF"/>
    </w:rPr>
  </w:style>
  <w:style w:type="paragraph" w:customStyle="1" w:styleId="Dissertation">
    <w:name w:val="Dissertation"/>
    <w:basedOn w:val="Normal"/>
    <w:link w:val="DissertationChar"/>
    <w:autoRedefine/>
    <w:qFormat/>
    <w:rsid w:val="00D937D6"/>
    <w:pPr>
      <w:spacing w:before="120" w:after="120"/>
    </w:pPr>
    <w:rPr>
      <w:rFonts w:ascii="Times New Roman" w:hAnsi="Times New Roman"/>
      <w:bCs/>
      <w:shd w:val="clear" w:color="auto" w:fill="FFFFFF"/>
    </w:rPr>
  </w:style>
  <w:style w:type="character" w:customStyle="1" w:styleId="HeadingDissertationChar">
    <w:name w:val="Heading Dissertation Char"/>
    <w:basedOn w:val="DefaultParagraphFont"/>
    <w:link w:val="HeadingDissertation"/>
    <w:rsid w:val="003C3910"/>
    <w:rPr>
      <w:rFonts w:ascii="Arial" w:eastAsia="Times New Roman" w:hAnsi="Arial" w:cs="Arial"/>
      <w:color w:val="111111"/>
      <w:sz w:val="27"/>
      <w:szCs w:val="27"/>
      <w:lang w:eastAsia="ar-SA"/>
    </w:rPr>
  </w:style>
  <w:style w:type="character" w:customStyle="1" w:styleId="Heading2Char">
    <w:name w:val="Heading 2 Char"/>
    <w:basedOn w:val="DefaultParagraphFont"/>
    <w:link w:val="Heading2"/>
    <w:uiPriority w:val="9"/>
    <w:semiHidden/>
    <w:rsid w:val="003C3910"/>
    <w:rPr>
      <w:rFonts w:asciiTheme="majorHAnsi" w:eastAsiaTheme="majorEastAsia" w:hAnsiTheme="majorHAnsi" w:cstheme="majorBidi"/>
      <w:color w:val="2F5496" w:themeColor="accent1" w:themeShade="BF"/>
      <w:sz w:val="26"/>
      <w:szCs w:val="26"/>
      <w:lang w:eastAsia="ar-SA"/>
    </w:rPr>
  </w:style>
  <w:style w:type="character" w:customStyle="1" w:styleId="DissertationChar">
    <w:name w:val="Dissertation Char"/>
    <w:basedOn w:val="DefaultParagraphFont"/>
    <w:link w:val="Dissertation"/>
    <w:rsid w:val="00D937D6"/>
    <w:rPr>
      <w:rFonts w:ascii="Times New Roman" w:eastAsia="Times New Roman" w:hAnsi="Times New Roman" w:cs="Times New Roman"/>
      <w:bCs/>
      <w:sz w:val="24"/>
      <w:szCs w:val="20"/>
      <w:lang w:eastAsia="ar-SA"/>
    </w:rPr>
  </w:style>
  <w:style w:type="character" w:customStyle="1" w:styleId="Heading3Char">
    <w:name w:val="Heading 3 Char"/>
    <w:basedOn w:val="DefaultParagraphFont"/>
    <w:link w:val="Heading3"/>
    <w:uiPriority w:val="9"/>
    <w:semiHidden/>
    <w:rsid w:val="003C3910"/>
    <w:rPr>
      <w:rFonts w:asciiTheme="majorHAnsi" w:eastAsiaTheme="majorEastAsia" w:hAnsiTheme="majorHAnsi" w:cstheme="majorBidi"/>
      <w:color w:val="1F3763" w:themeColor="accent1" w:themeShade="7F"/>
      <w:sz w:val="24"/>
      <w:szCs w:val="24"/>
      <w:lang w:eastAsia="ar-SA"/>
    </w:rPr>
  </w:style>
  <w:style w:type="paragraph" w:customStyle="1" w:styleId="DissertationHeading">
    <w:name w:val="Dissertation Heading"/>
    <w:basedOn w:val="Dissertation"/>
    <w:next w:val="Dissertation"/>
    <w:link w:val="DissertationHeadingChar"/>
    <w:qFormat/>
    <w:rsid w:val="003C3910"/>
    <w:rPr>
      <w:b/>
      <w:sz w:val="28"/>
    </w:rPr>
  </w:style>
  <w:style w:type="paragraph" w:styleId="TOC1">
    <w:name w:val="toc 1"/>
    <w:basedOn w:val="Normal"/>
    <w:next w:val="Normal"/>
    <w:autoRedefine/>
    <w:uiPriority w:val="39"/>
    <w:unhideWhenUsed/>
    <w:rsid w:val="003C3910"/>
    <w:pPr>
      <w:spacing w:before="120" w:after="120"/>
    </w:pPr>
    <w:rPr>
      <w:rFonts w:asciiTheme="minorHAnsi" w:hAnsiTheme="minorHAnsi"/>
      <w:b/>
      <w:bCs/>
      <w:caps/>
      <w:sz w:val="20"/>
    </w:rPr>
  </w:style>
  <w:style w:type="character" w:customStyle="1" w:styleId="DissertationHeadingChar">
    <w:name w:val="Dissertation Heading Char"/>
    <w:basedOn w:val="DissertationChar"/>
    <w:link w:val="DissertationHeading"/>
    <w:rsid w:val="003C3910"/>
    <w:rPr>
      <w:rFonts w:ascii="Times New Roman" w:eastAsia="Times New Roman" w:hAnsi="Times New Roman" w:cs="Times New Roman"/>
      <w:b/>
      <w:bCs/>
      <w:sz w:val="28"/>
      <w:szCs w:val="20"/>
      <w:lang w:eastAsia="ar-SA"/>
    </w:rPr>
  </w:style>
  <w:style w:type="paragraph" w:styleId="TOC2">
    <w:name w:val="toc 2"/>
    <w:basedOn w:val="Normal"/>
    <w:next w:val="Normal"/>
    <w:autoRedefine/>
    <w:uiPriority w:val="39"/>
    <w:unhideWhenUsed/>
    <w:rsid w:val="003C3910"/>
    <w:pPr>
      <w:ind w:left="240"/>
    </w:pPr>
    <w:rPr>
      <w:rFonts w:asciiTheme="minorHAnsi" w:hAnsiTheme="minorHAnsi"/>
      <w:smallCaps/>
      <w:sz w:val="20"/>
    </w:rPr>
  </w:style>
  <w:style w:type="paragraph" w:styleId="TOC3">
    <w:name w:val="toc 3"/>
    <w:basedOn w:val="Normal"/>
    <w:next w:val="Normal"/>
    <w:autoRedefine/>
    <w:uiPriority w:val="39"/>
    <w:unhideWhenUsed/>
    <w:rsid w:val="003C3910"/>
    <w:pPr>
      <w:ind w:left="480"/>
    </w:pPr>
    <w:rPr>
      <w:rFonts w:asciiTheme="minorHAnsi" w:hAnsiTheme="minorHAnsi"/>
      <w:i/>
      <w:iCs/>
      <w:sz w:val="20"/>
    </w:rPr>
  </w:style>
  <w:style w:type="paragraph" w:styleId="TOC4">
    <w:name w:val="toc 4"/>
    <w:basedOn w:val="Normal"/>
    <w:next w:val="Normal"/>
    <w:autoRedefine/>
    <w:uiPriority w:val="39"/>
    <w:unhideWhenUsed/>
    <w:rsid w:val="003C3910"/>
    <w:pPr>
      <w:ind w:left="720"/>
    </w:pPr>
    <w:rPr>
      <w:rFonts w:asciiTheme="minorHAnsi" w:hAnsiTheme="minorHAnsi"/>
      <w:sz w:val="18"/>
      <w:szCs w:val="18"/>
    </w:rPr>
  </w:style>
  <w:style w:type="paragraph" w:styleId="TOC5">
    <w:name w:val="toc 5"/>
    <w:basedOn w:val="Normal"/>
    <w:next w:val="Normal"/>
    <w:autoRedefine/>
    <w:uiPriority w:val="39"/>
    <w:unhideWhenUsed/>
    <w:rsid w:val="003C3910"/>
    <w:pPr>
      <w:ind w:left="960"/>
    </w:pPr>
    <w:rPr>
      <w:rFonts w:asciiTheme="minorHAnsi" w:hAnsiTheme="minorHAnsi"/>
      <w:sz w:val="18"/>
      <w:szCs w:val="18"/>
    </w:rPr>
  </w:style>
  <w:style w:type="paragraph" w:styleId="TOC6">
    <w:name w:val="toc 6"/>
    <w:basedOn w:val="Normal"/>
    <w:next w:val="Normal"/>
    <w:autoRedefine/>
    <w:uiPriority w:val="39"/>
    <w:unhideWhenUsed/>
    <w:rsid w:val="003C3910"/>
    <w:pPr>
      <w:ind w:left="1200"/>
    </w:pPr>
    <w:rPr>
      <w:rFonts w:asciiTheme="minorHAnsi" w:hAnsiTheme="minorHAnsi"/>
      <w:sz w:val="18"/>
      <w:szCs w:val="18"/>
    </w:rPr>
  </w:style>
  <w:style w:type="paragraph" w:styleId="TOC7">
    <w:name w:val="toc 7"/>
    <w:basedOn w:val="Normal"/>
    <w:next w:val="Normal"/>
    <w:autoRedefine/>
    <w:uiPriority w:val="39"/>
    <w:unhideWhenUsed/>
    <w:rsid w:val="003C3910"/>
    <w:pPr>
      <w:ind w:left="1440"/>
    </w:pPr>
    <w:rPr>
      <w:rFonts w:asciiTheme="minorHAnsi" w:hAnsiTheme="minorHAnsi"/>
      <w:sz w:val="18"/>
      <w:szCs w:val="18"/>
    </w:rPr>
  </w:style>
  <w:style w:type="paragraph" w:styleId="TOC8">
    <w:name w:val="toc 8"/>
    <w:basedOn w:val="Normal"/>
    <w:next w:val="Normal"/>
    <w:autoRedefine/>
    <w:uiPriority w:val="39"/>
    <w:unhideWhenUsed/>
    <w:rsid w:val="003C3910"/>
    <w:pPr>
      <w:ind w:left="1680"/>
    </w:pPr>
    <w:rPr>
      <w:rFonts w:asciiTheme="minorHAnsi" w:hAnsiTheme="minorHAnsi"/>
      <w:sz w:val="18"/>
      <w:szCs w:val="18"/>
    </w:rPr>
  </w:style>
  <w:style w:type="paragraph" w:styleId="TOC9">
    <w:name w:val="toc 9"/>
    <w:basedOn w:val="Normal"/>
    <w:next w:val="Normal"/>
    <w:autoRedefine/>
    <w:uiPriority w:val="39"/>
    <w:unhideWhenUsed/>
    <w:rsid w:val="003C3910"/>
    <w:pPr>
      <w:ind w:left="1920"/>
    </w:pPr>
    <w:rPr>
      <w:rFonts w:asciiTheme="minorHAnsi" w:hAnsiTheme="minorHAnsi"/>
      <w:sz w:val="18"/>
      <w:szCs w:val="18"/>
    </w:rPr>
  </w:style>
  <w:style w:type="character" w:styleId="Hyperlink">
    <w:name w:val="Hyperlink"/>
    <w:basedOn w:val="DefaultParagraphFont"/>
    <w:uiPriority w:val="99"/>
    <w:unhideWhenUsed/>
    <w:rsid w:val="003C3910"/>
    <w:rPr>
      <w:color w:val="0563C1" w:themeColor="hyperlink"/>
      <w:u w:val="single"/>
    </w:rPr>
  </w:style>
  <w:style w:type="character" w:customStyle="1" w:styleId="UnresolvedMention1">
    <w:name w:val="Unresolved Mention1"/>
    <w:basedOn w:val="DefaultParagraphFont"/>
    <w:uiPriority w:val="99"/>
    <w:semiHidden/>
    <w:unhideWhenUsed/>
    <w:rsid w:val="00E80662"/>
    <w:rPr>
      <w:color w:val="605E5C"/>
      <w:shd w:val="clear" w:color="auto" w:fill="E1DFDD"/>
    </w:rPr>
  </w:style>
  <w:style w:type="character" w:styleId="Emphasis">
    <w:name w:val="Emphasis"/>
    <w:basedOn w:val="DefaultParagraphFont"/>
    <w:uiPriority w:val="20"/>
    <w:qFormat/>
    <w:rsid w:val="00E80662"/>
    <w:rPr>
      <w:i/>
      <w:iCs/>
    </w:rPr>
  </w:style>
  <w:style w:type="paragraph" w:customStyle="1" w:styleId="DissertationHeading2">
    <w:name w:val="Dissertation Heading 2"/>
    <w:basedOn w:val="DissertationHeading"/>
    <w:next w:val="Dissertation"/>
    <w:link w:val="DissertationHeading2Char"/>
    <w:qFormat/>
    <w:rsid w:val="00D55B41"/>
    <w:rPr>
      <w:sz w:val="24"/>
    </w:rPr>
  </w:style>
  <w:style w:type="character" w:customStyle="1" w:styleId="DissertationHeading2Char">
    <w:name w:val="Dissertation Heading 2 Char"/>
    <w:basedOn w:val="DissertationHeadingChar"/>
    <w:link w:val="DissertationHeading2"/>
    <w:rsid w:val="00D55B41"/>
    <w:rPr>
      <w:rFonts w:ascii="Times New Roman" w:eastAsia="Times New Roman" w:hAnsi="Times New Roman" w:cs="Times New Roman"/>
      <w:b/>
      <w:bCs/>
      <w:sz w:val="24"/>
      <w:szCs w:val="20"/>
      <w:lang w:eastAsia="ar-SA"/>
    </w:rPr>
  </w:style>
  <w:style w:type="character" w:styleId="CommentReference">
    <w:name w:val="annotation reference"/>
    <w:basedOn w:val="DefaultParagraphFont"/>
    <w:uiPriority w:val="99"/>
    <w:semiHidden/>
    <w:unhideWhenUsed/>
    <w:rsid w:val="00FA28C6"/>
    <w:rPr>
      <w:sz w:val="16"/>
      <w:szCs w:val="16"/>
    </w:rPr>
  </w:style>
  <w:style w:type="paragraph" w:styleId="CommentText">
    <w:name w:val="annotation text"/>
    <w:basedOn w:val="Normal"/>
    <w:link w:val="CommentTextChar"/>
    <w:uiPriority w:val="99"/>
    <w:semiHidden/>
    <w:unhideWhenUsed/>
    <w:rsid w:val="00FA28C6"/>
    <w:rPr>
      <w:sz w:val="20"/>
    </w:rPr>
  </w:style>
  <w:style w:type="character" w:customStyle="1" w:styleId="CommentTextChar">
    <w:name w:val="Comment Text Char"/>
    <w:basedOn w:val="DefaultParagraphFont"/>
    <w:link w:val="CommentText"/>
    <w:uiPriority w:val="99"/>
    <w:semiHidden/>
    <w:rsid w:val="00FA28C6"/>
    <w:rPr>
      <w:rFonts w:ascii="Lucida Sans Unicode" w:eastAsia="Times New Roman" w:hAnsi="Lucida Sans Unicode"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FA28C6"/>
    <w:rPr>
      <w:b/>
      <w:bCs/>
    </w:rPr>
  </w:style>
  <w:style w:type="character" w:customStyle="1" w:styleId="CommentSubjectChar">
    <w:name w:val="Comment Subject Char"/>
    <w:basedOn w:val="CommentTextChar"/>
    <w:link w:val="CommentSubject"/>
    <w:uiPriority w:val="99"/>
    <w:semiHidden/>
    <w:rsid w:val="00FA28C6"/>
    <w:rPr>
      <w:rFonts w:ascii="Lucida Sans Unicode" w:eastAsia="Times New Roman" w:hAnsi="Lucida Sans Unicode" w:cs="Times New Roman"/>
      <w:b/>
      <w:bCs/>
      <w:sz w:val="20"/>
      <w:szCs w:val="20"/>
      <w:lang w:eastAsia="ar-SA"/>
    </w:rPr>
  </w:style>
  <w:style w:type="paragraph" w:styleId="BalloonText">
    <w:name w:val="Balloon Text"/>
    <w:basedOn w:val="Normal"/>
    <w:link w:val="BalloonTextChar"/>
    <w:uiPriority w:val="99"/>
    <w:semiHidden/>
    <w:unhideWhenUsed/>
    <w:rsid w:val="00FA28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8C6"/>
    <w:rPr>
      <w:rFonts w:ascii="Segoe UI" w:eastAsia="Times New Roman" w:hAnsi="Segoe UI" w:cs="Segoe UI"/>
      <w:sz w:val="18"/>
      <w:szCs w:val="18"/>
      <w:lang w:eastAsia="ar-SA"/>
    </w:rPr>
  </w:style>
  <w:style w:type="character" w:styleId="FollowedHyperlink">
    <w:name w:val="FollowedHyperlink"/>
    <w:basedOn w:val="DefaultParagraphFont"/>
    <w:uiPriority w:val="99"/>
    <w:semiHidden/>
    <w:unhideWhenUsed/>
    <w:rsid w:val="00A36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29387">
      <w:bodyDiv w:val="1"/>
      <w:marLeft w:val="0"/>
      <w:marRight w:val="0"/>
      <w:marTop w:val="0"/>
      <w:marBottom w:val="0"/>
      <w:divBdr>
        <w:top w:val="none" w:sz="0" w:space="0" w:color="auto"/>
        <w:left w:val="none" w:sz="0" w:space="0" w:color="auto"/>
        <w:bottom w:val="none" w:sz="0" w:space="0" w:color="auto"/>
        <w:right w:val="none" w:sz="0" w:space="0" w:color="auto"/>
      </w:divBdr>
    </w:div>
    <w:div w:id="2898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ytimes.com/2015/10/29/us/harvard-law-library-sacrifices-a-trove-for-the-sake-of-a-free-databas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lexisnexis.co.uk/about-us/about-u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nvestopedia.com/investing/all-you-need-know-about-gdpr-new-data-law/"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ncbi.nlm.nih.gov/pmc/about/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22B7F2AB-C471-4C8B-92C8-D8C2E2747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Przybylski, Tomasz P</dc:creator>
  <cp:keywords/>
  <dc:description/>
  <cp:lastModifiedBy>Tomasz Przybylski</cp:lastModifiedBy>
  <cp:revision>10</cp:revision>
  <dcterms:created xsi:type="dcterms:W3CDTF">2019-10-16T15:46:00Z</dcterms:created>
  <dcterms:modified xsi:type="dcterms:W3CDTF">2019-10-18T18:46:00Z</dcterms:modified>
</cp:coreProperties>
</file>